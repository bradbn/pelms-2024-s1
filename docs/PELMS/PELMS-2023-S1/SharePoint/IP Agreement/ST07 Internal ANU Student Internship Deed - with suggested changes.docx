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7ED9" w14:textId="77777777" w:rsidR="00B64768" w:rsidRPr="00CE3A82" w:rsidRDefault="00B64768" w:rsidP="00F41061">
      <w:r>
        <w:rPr>
          <w:noProof/>
          <w:lang w:eastAsia="en-AU"/>
        </w:rPr>
        <w:drawing>
          <wp:inline distT="0" distB="0" distL="0" distR="0" wp14:anchorId="0FA6A27F" wp14:editId="06B4A700">
            <wp:extent cx="1932214" cy="6229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_Primary_Horizontal_GoldBlack - JPE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4145" cy="630036"/>
                    </a:xfrm>
                    <a:prstGeom prst="rect">
                      <a:avLst/>
                    </a:prstGeom>
                  </pic:spPr>
                </pic:pic>
              </a:graphicData>
            </a:graphic>
          </wp:inline>
        </w:drawing>
      </w:r>
    </w:p>
    <w:p w14:paraId="16331C82" w14:textId="77777777" w:rsidR="00B64768" w:rsidRPr="0032461F" w:rsidRDefault="00B64768" w:rsidP="00F41061">
      <w:pPr>
        <w:rPr>
          <w:szCs w:val="20"/>
        </w:rPr>
      </w:pPr>
    </w:p>
    <w:p w14:paraId="41D95A41" w14:textId="77777777" w:rsidR="00B64768" w:rsidRPr="00C13E6D" w:rsidRDefault="00B64768" w:rsidP="00F41061">
      <w:pPr>
        <w:shd w:val="clear" w:color="auto" w:fill="D9D9D9" w:themeFill="background1" w:themeFillShade="D9"/>
        <w:rPr>
          <w:rFonts w:ascii="Public Sans" w:hAnsi="Public Sans"/>
          <w:b/>
          <w:color w:val="C00000"/>
          <w:szCs w:val="20"/>
          <w:lang w:bidi="en-US"/>
        </w:rPr>
      </w:pPr>
      <w:r w:rsidRPr="00C13E6D">
        <w:rPr>
          <w:rFonts w:ascii="Public Sans" w:hAnsi="Public Sans"/>
          <w:b/>
          <w:color w:val="C00000"/>
          <w:szCs w:val="20"/>
          <w:lang w:bidi="en-US"/>
        </w:rPr>
        <w:t xml:space="preserve">ST07 Internal ANU Student Internship Deed </w:t>
      </w:r>
      <w:r w:rsidR="00AF011D">
        <w:rPr>
          <w:rFonts w:ascii="Public Sans" w:hAnsi="Public Sans"/>
          <w:b/>
          <w:color w:val="C00000"/>
          <w:szCs w:val="20"/>
          <w:lang w:bidi="en-US"/>
        </w:rPr>
        <w:t>| Release Version 2.1</w:t>
      </w:r>
      <w:r w:rsidR="00CD2B5D">
        <w:rPr>
          <w:rFonts w:ascii="Public Sans" w:hAnsi="Public Sans"/>
          <w:b/>
          <w:color w:val="C00000"/>
          <w:szCs w:val="20"/>
          <w:lang w:bidi="en-US"/>
        </w:rPr>
        <w:t xml:space="preserve"> | </w:t>
      </w:r>
      <w:r w:rsidR="00AF011D">
        <w:rPr>
          <w:rFonts w:ascii="Public Sans" w:hAnsi="Public Sans"/>
          <w:b/>
          <w:color w:val="C00000"/>
          <w:szCs w:val="20"/>
          <w:lang w:bidi="en-US"/>
        </w:rPr>
        <w:t>23 January 2023</w:t>
      </w:r>
    </w:p>
    <w:p w14:paraId="4A683DD7" w14:textId="77777777" w:rsidR="00B64768" w:rsidRPr="00C13E6D" w:rsidRDefault="00B64768" w:rsidP="00F41061">
      <w:pPr>
        <w:shd w:val="clear" w:color="auto" w:fill="D9D9D9" w:themeFill="background1" w:themeFillShade="D9"/>
        <w:rPr>
          <w:rFonts w:ascii="Public Sans" w:hAnsi="Public Sans"/>
          <w:b/>
          <w:color w:val="C00000"/>
          <w:szCs w:val="20"/>
          <w:lang w:bidi="en-US"/>
        </w:rPr>
      </w:pPr>
      <w:r w:rsidRPr="00CD2B5D">
        <w:rPr>
          <w:rFonts w:ascii="Public Sans" w:hAnsi="Public Sans"/>
          <w:b/>
          <w:color w:val="C00000"/>
          <w:szCs w:val="20"/>
          <w:highlight w:val="yellow"/>
          <w:lang w:bidi="en-US"/>
        </w:rPr>
        <w:t>User Note to be deleted before use</w:t>
      </w:r>
    </w:p>
    <w:p w14:paraId="1C192CDC" w14:textId="77777777" w:rsidR="00B64768" w:rsidRPr="00C13E6D" w:rsidRDefault="00B64768" w:rsidP="00F41061">
      <w:pPr>
        <w:shd w:val="clear" w:color="auto" w:fill="D9D9D9" w:themeFill="background1" w:themeFillShade="D9"/>
        <w:ind w:left="720" w:hanging="720"/>
        <w:rPr>
          <w:rFonts w:ascii="Public Sans" w:hAnsi="Public Sans"/>
          <w:b/>
          <w:color w:val="C00000"/>
          <w:szCs w:val="20"/>
          <w:lang w:bidi="en-US"/>
        </w:rPr>
      </w:pPr>
      <w:r w:rsidRPr="00C13E6D">
        <w:rPr>
          <w:rFonts w:ascii="Public Sans" w:hAnsi="Public Sans"/>
          <w:b/>
          <w:color w:val="C00000"/>
          <w:szCs w:val="20"/>
          <w:lang w:bidi="en-US"/>
        </w:rPr>
        <w:t>1</w:t>
      </w:r>
      <w:r w:rsidRPr="00C13E6D">
        <w:rPr>
          <w:rFonts w:ascii="Public Sans" w:hAnsi="Public Sans"/>
          <w:b/>
          <w:color w:val="C00000"/>
          <w:szCs w:val="20"/>
          <w:lang w:bidi="en-US"/>
        </w:rPr>
        <w:tab/>
        <w:t>This document is to be used for internships undertaken internally with an ANU school or College.</w:t>
      </w:r>
    </w:p>
    <w:p w14:paraId="0CDABFE7" w14:textId="77777777" w:rsidR="00B64768" w:rsidRPr="00C13E6D" w:rsidRDefault="00B64768" w:rsidP="00F41061">
      <w:pPr>
        <w:shd w:val="clear" w:color="auto" w:fill="D9D9D9" w:themeFill="background1" w:themeFillShade="D9"/>
        <w:ind w:left="720" w:hanging="720"/>
        <w:rPr>
          <w:rFonts w:ascii="Public Sans" w:hAnsi="Public Sans"/>
          <w:b/>
          <w:color w:val="C00000"/>
          <w:szCs w:val="20"/>
          <w:lang w:bidi="en-US"/>
        </w:rPr>
      </w:pPr>
      <w:r w:rsidRPr="00C13E6D">
        <w:rPr>
          <w:rFonts w:ascii="Public Sans" w:hAnsi="Public Sans"/>
          <w:b/>
          <w:color w:val="C00000"/>
          <w:szCs w:val="20"/>
          <w:lang w:bidi="en-US"/>
        </w:rPr>
        <w:t>2</w:t>
      </w:r>
      <w:r w:rsidRPr="00C13E6D">
        <w:rPr>
          <w:rFonts w:ascii="Public Sans" w:hAnsi="Public Sans"/>
          <w:b/>
          <w:color w:val="C00000"/>
          <w:szCs w:val="20"/>
          <w:lang w:bidi="en-US"/>
        </w:rPr>
        <w:tab/>
        <w:t>This is not suitable for employment relationships – employed interns will be governed by an employment contract – see University Legal Office for ANU-employer requirements.</w:t>
      </w:r>
    </w:p>
    <w:p w14:paraId="3F00BB70" w14:textId="77777777" w:rsidR="00B64768" w:rsidRPr="00C13E6D" w:rsidRDefault="00B64768" w:rsidP="00F41061">
      <w:pPr>
        <w:shd w:val="clear" w:color="auto" w:fill="D9D9D9" w:themeFill="background1" w:themeFillShade="D9"/>
        <w:ind w:left="720" w:hanging="720"/>
        <w:rPr>
          <w:rFonts w:ascii="Public Sans" w:hAnsi="Public Sans"/>
          <w:b/>
          <w:color w:val="C00000"/>
          <w:szCs w:val="20"/>
          <w:lang w:bidi="en-US"/>
        </w:rPr>
      </w:pPr>
      <w:r w:rsidRPr="00C13E6D">
        <w:rPr>
          <w:rFonts w:ascii="Public Sans" w:hAnsi="Public Sans"/>
          <w:b/>
          <w:color w:val="C00000"/>
          <w:szCs w:val="20"/>
          <w:lang w:bidi="en-US"/>
        </w:rPr>
        <w:t>3</w:t>
      </w:r>
      <w:r w:rsidRPr="00C13E6D">
        <w:rPr>
          <w:rFonts w:ascii="Public Sans" w:hAnsi="Public Sans"/>
          <w:b/>
          <w:color w:val="C00000"/>
          <w:szCs w:val="20"/>
          <w:lang w:bidi="en-US"/>
        </w:rPr>
        <w:tab/>
        <w:t>This document is primarily designed for undergraduate and postgraduate coursework students, and is not suitable for HDR students as this agreement does not take into account special concerns relating to a student’s thesis, or project IP.</w:t>
      </w:r>
    </w:p>
    <w:p w14:paraId="1A238C36" w14:textId="77777777" w:rsidR="00B64768" w:rsidRPr="00C13E6D" w:rsidRDefault="00B64768" w:rsidP="00F41061">
      <w:pPr>
        <w:pStyle w:val="ListParagraph"/>
        <w:numPr>
          <w:ilvl w:val="0"/>
          <w:numId w:val="11"/>
        </w:numPr>
        <w:shd w:val="clear" w:color="auto" w:fill="D9D9D9" w:themeFill="background1" w:themeFillShade="D9"/>
        <w:ind w:hanging="720"/>
        <w:rPr>
          <w:rFonts w:ascii="Public Sans" w:hAnsi="Public Sans"/>
          <w:b/>
          <w:color w:val="C00000"/>
          <w:szCs w:val="20"/>
          <w:lang w:bidi="en-US"/>
        </w:rPr>
      </w:pPr>
      <w:r w:rsidRPr="00C13E6D">
        <w:rPr>
          <w:rFonts w:ascii="Public Sans" w:hAnsi="Public Sans"/>
          <w:b/>
          <w:color w:val="C00000"/>
          <w:szCs w:val="20"/>
          <w:lang w:bidi="en-US"/>
        </w:rPr>
        <w:t>Where a student is to be paid a scholarship or stipend please refer to the University Legal Office.</w:t>
      </w:r>
    </w:p>
    <w:p w14:paraId="60C6A2E5" w14:textId="77777777" w:rsidR="00B64768" w:rsidRPr="00C13E6D" w:rsidRDefault="00B64768" w:rsidP="00F41061">
      <w:pPr>
        <w:pStyle w:val="ListParagraph"/>
        <w:numPr>
          <w:ilvl w:val="0"/>
          <w:numId w:val="11"/>
        </w:numPr>
        <w:shd w:val="clear" w:color="auto" w:fill="D9D9D9" w:themeFill="background1" w:themeFillShade="D9"/>
        <w:ind w:hanging="720"/>
        <w:rPr>
          <w:rFonts w:ascii="Public Sans" w:hAnsi="Public Sans"/>
          <w:b/>
          <w:color w:val="C00000"/>
          <w:szCs w:val="20"/>
          <w:lang w:bidi="en-US"/>
        </w:rPr>
      </w:pPr>
      <w:r w:rsidRPr="00C13E6D">
        <w:rPr>
          <w:rFonts w:ascii="Public Sans" w:hAnsi="Public Sans"/>
          <w:b/>
          <w:color w:val="C00000"/>
          <w:szCs w:val="20"/>
          <w:lang w:bidi="en-US"/>
        </w:rPr>
        <w:t>The ANU Identity 2021 has been applied to this Precedent, and requires the ‘Public Sans’ font to be installed. If new clauses are added they may revert to Arial.  To correct this press CTRL + A to select the entire document, then select font style ‘Public Sans’.</w:t>
      </w:r>
    </w:p>
    <w:p w14:paraId="3F641CA2" w14:textId="77777777" w:rsidR="00B64768" w:rsidRPr="00CE3A82" w:rsidRDefault="00B64768" w:rsidP="00F41061">
      <w:pPr>
        <w:shd w:val="clear" w:color="auto" w:fill="D9D9D9" w:themeFill="background1" w:themeFillShade="D9"/>
        <w:rPr>
          <w:b/>
          <w:color w:val="C00000"/>
          <w:sz w:val="24"/>
          <w:szCs w:val="24"/>
          <w:lang w:bidi="en-US"/>
        </w:rPr>
      </w:pPr>
    </w:p>
    <w:p w14:paraId="7EAB4CD6" w14:textId="77777777" w:rsidR="00B64768" w:rsidRPr="00CE3A82" w:rsidRDefault="00B64768" w:rsidP="00F41061"/>
    <w:p w14:paraId="0CAFB3B8" w14:textId="77777777" w:rsidR="00B64768" w:rsidRDefault="00B64768" w:rsidP="000B207B">
      <w:pPr>
        <w:pStyle w:val="Title"/>
        <w:rPr>
          <w:rFonts w:ascii="Public Sans SemiBold" w:hAnsi="Public Sans SemiBold"/>
          <w:sz w:val="40"/>
          <w:szCs w:val="40"/>
        </w:rPr>
      </w:pPr>
      <w:r w:rsidRPr="00CE3A82">
        <w:rPr>
          <w:rFonts w:ascii="Public Sans SemiBold" w:hAnsi="Public Sans SemiBold"/>
          <w:sz w:val="40"/>
          <w:szCs w:val="40"/>
        </w:rPr>
        <w:t xml:space="preserve">STUDENT </w:t>
      </w:r>
      <w:r w:rsidR="00254937">
        <w:rPr>
          <w:rFonts w:ascii="Public Sans SemiBold" w:hAnsi="Public Sans SemiBold"/>
          <w:sz w:val="40"/>
          <w:szCs w:val="40"/>
        </w:rPr>
        <w:t xml:space="preserve">INTERNSHIP </w:t>
      </w:r>
      <w:r>
        <w:rPr>
          <w:rFonts w:ascii="Public Sans SemiBold" w:hAnsi="Public Sans SemiBold"/>
          <w:sz w:val="40"/>
          <w:szCs w:val="40"/>
        </w:rPr>
        <w:t>DEED</w:t>
      </w:r>
    </w:p>
    <w:p w14:paraId="4B8E44A1" w14:textId="77777777" w:rsidR="00402455" w:rsidRDefault="00402455" w:rsidP="00402455"/>
    <w:p w14:paraId="2BEBA377" w14:textId="77777777" w:rsidR="00402455" w:rsidRPr="00402455" w:rsidRDefault="00402455" w:rsidP="00402455"/>
    <w:p w14:paraId="09EAD0F1" w14:textId="77777777" w:rsidR="00402455" w:rsidRPr="00B07F28" w:rsidRDefault="00402455" w:rsidP="00402455">
      <w:pPr>
        <w:pStyle w:val="Subtitle"/>
        <w:rPr>
          <w:rFonts w:ascii="Public Sans SemiBold" w:hAnsi="Public Sans SemiBold"/>
        </w:rPr>
      </w:pPr>
      <w:r w:rsidRPr="00B07F28">
        <w:rPr>
          <w:rFonts w:ascii="Public Sans SemiBold" w:hAnsi="Public Sans SemiBold"/>
        </w:rPr>
        <w:t>between</w:t>
      </w:r>
    </w:p>
    <w:p w14:paraId="105E76AF" w14:textId="77777777" w:rsidR="00402455" w:rsidRPr="00B07F28" w:rsidRDefault="00402455" w:rsidP="00402455">
      <w:pPr>
        <w:rPr>
          <w:rFonts w:ascii="Public Sans SemiBold" w:hAnsi="Public Sans SemiBold"/>
          <w:lang w:bidi="en-US"/>
        </w:rPr>
      </w:pPr>
    </w:p>
    <w:p w14:paraId="12FBD5D8" w14:textId="77777777" w:rsidR="00402455" w:rsidRPr="00B07F28" w:rsidRDefault="00402455" w:rsidP="00402455">
      <w:pPr>
        <w:pStyle w:val="Subtitle"/>
        <w:rPr>
          <w:rFonts w:ascii="Public Sans SemiBold" w:hAnsi="Public Sans SemiBold"/>
        </w:rPr>
      </w:pPr>
      <w:r>
        <w:rPr>
          <w:rFonts w:ascii="Public Sans SemiBold" w:hAnsi="Public Sans SemiBold"/>
        </w:rPr>
        <w:t>The Australian National University</w:t>
      </w:r>
    </w:p>
    <w:p w14:paraId="624770C5" w14:textId="77777777" w:rsidR="00402455" w:rsidRPr="00B07F28" w:rsidRDefault="00402455" w:rsidP="00402455">
      <w:pPr>
        <w:tabs>
          <w:tab w:val="left" w:pos="5495"/>
        </w:tabs>
        <w:rPr>
          <w:rFonts w:ascii="Public Sans SemiBold" w:hAnsi="Public Sans SemiBold"/>
        </w:rPr>
      </w:pPr>
    </w:p>
    <w:p w14:paraId="69BE2356" w14:textId="77777777" w:rsidR="00402455" w:rsidRPr="00B07F28" w:rsidRDefault="00402455" w:rsidP="00402455">
      <w:pPr>
        <w:pStyle w:val="Subtitle"/>
        <w:rPr>
          <w:rFonts w:ascii="Public Sans SemiBold" w:hAnsi="Public Sans SemiBold"/>
        </w:rPr>
      </w:pPr>
      <w:r w:rsidRPr="00B07F28">
        <w:rPr>
          <w:rFonts w:ascii="Public Sans SemiBold" w:hAnsi="Public Sans SemiBold"/>
        </w:rPr>
        <w:t>and</w:t>
      </w:r>
    </w:p>
    <w:p w14:paraId="3E5E780E" w14:textId="77777777" w:rsidR="00402455" w:rsidRPr="00B07F28" w:rsidRDefault="00402455" w:rsidP="00402455">
      <w:pPr>
        <w:rPr>
          <w:rFonts w:ascii="Public Sans SemiBold" w:hAnsi="Public Sans SemiBold"/>
        </w:rPr>
      </w:pPr>
    </w:p>
    <w:p w14:paraId="49307472" w14:textId="77777777" w:rsidR="00402455" w:rsidRPr="00B07F28" w:rsidRDefault="00647FA5" w:rsidP="00402455">
      <w:pPr>
        <w:pStyle w:val="Subtitle"/>
        <w:rPr>
          <w:rFonts w:ascii="Public Sans SemiBold" w:hAnsi="Public Sans SemiBold"/>
        </w:rPr>
      </w:pPr>
      <w:r>
        <w:rPr>
          <w:rFonts w:ascii="Public Sans SemiBold" w:hAnsi="Public Sans SemiBold"/>
        </w:rPr>
        <w:t>[</w:t>
      </w:r>
      <w:r w:rsidR="00402455" w:rsidRPr="000B207B">
        <w:rPr>
          <w:rFonts w:ascii="Public Sans SemiBold" w:hAnsi="Public Sans SemiBold"/>
          <w:highlight w:val="yellow"/>
        </w:rPr>
        <w:t>insert student name</w:t>
      </w:r>
      <w:r>
        <w:rPr>
          <w:rFonts w:ascii="Public Sans SemiBold" w:hAnsi="Public Sans SemiBold"/>
        </w:rPr>
        <w:t>]</w:t>
      </w:r>
    </w:p>
    <w:p w14:paraId="62F01E91" w14:textId="77777777" w:rsidR="00402455" w:rsidRPr="00B07F28" w:rsidRDefault="00402455" w:rsidP="00402455">
      <w:pPr>
        <w:rPr>
          <w:rFonts w:ascii="Public Sans SemiBold" w:hAnsi="Public Sans SemiBold"/>
          <w:lang w:bidi="en-US"/>
        </w:rPr>
      </w:pPr>
    </w:p>
    <w:p w14:paraId="30D182C2" w14:textId="77777777" w:rsidR="00B64768" w:rsidRPr="00CE3A82" w:rsidRDefault="00B64768" w:rsidP="00F41061">
      <w:pPr>
        <w:rPr>
          <w:rFonts w:ascii="Public Sans SemiBold" w:hAnsi="Public Sans SemiBold"/>
        </w:rPr>
      </w:pPr>
    </w:p>
    <w:p w14:paraId="70921D65" w14:textId="77777777" w:rsidR="00B64768" w:rsidRPr="00CE3A82" w:rsidRDefault="00B64768">
      <w:pPr>
        <w:spacing w:before="0" w:after="200"/>
        <w:rPr>
          <w:lang w:bidi="en-US"/>
        </w:rPr>
      </w:pPr>
      <w:r w:rsidRPr="00CE3A82">
        <w:rPr>
          <w:lang w:bidi="en-US"/>
        </w:rPr>
        <w:br w:type="page"/>
      </w:r>
    </w:p>
    <w:p w14:paraId="307EB27D" w14:textId="77777777" w:rsidR="00402455" w:rsidRPr="00B07F28" w:rsidRDefault="00402455" w:rsidP="00402455">
      <w:pPr>
        <w:rPr>
          <w:rStyle w:val="Strong"/>
          <w:rFonts w:ascii="Public Sans" w:hAnsi="Public Sans"/>
        </w:rPr>
      </w:pPr>
      <w:r w:rsidRPr="00B07F28">
        <w:rPr>
          <w:rStyle w:val="Strong"/>
          <w:rFonts w:ascii="Public Sans" w:hAnsi="Public Sans"/>
        </w:rPr>
        <w:lastRenderedPageBreak/>
        <w:t>PARTIES</w:t>
      </w:r>
    </w:p>
    <w:p w14:paraId="07923690" w14:textId="77777777" w:rsidR="00B65719" w:rsidRPr="000B207B" w:rsidRDefault="00B65719" w:rsidP="004828A7">
      <w:pPr>
        <w:spacing w:after="120"/>
        <w:rPr>
          <w:rFonts w:ascii="Public Sans" w:hAnsi="Public Sans"/>
          <w:i/>
          <w:iCs/>
          <w:color w:val="FF0000"/>
        </w:rPr>
      </w:pPr>
      <w:r w:rsidRPr="000B207B">
        <w:rPr>
          <w:rFonts w:ascii="Public Sans" w:hAnsi="Public Sans"/>
          <w:i/>
          <w:iCs/>
          <w:color w:val="FF0000"/>
        </w:rPr>
        <w:t>Students should retain a copy</w:t>
      </w:r>
      <w:r w:rsidR="00B21A63" w:rsidRPr="000B207B">
        <w:rPr>
          <w:rFonts w:ascii="Public Sans" w:hAnsi="Public Sans"/>
          <w:i/>
          <w:iCs/>
          <w:color w:val="FF0000"/>
        </w:rPr>
        <w:t xml:space="preserve"> of this Deed</w:t>
      </w:r>
      <w:r w:rsidRPr="000B207B">
        <w:rPr>
          <w:rFonts w:ascii="Public Sans" w:hAnsi="Public Sans"/>
          <w:i/>
          <w:iCs/>
          <w:color w:val="FF0000"/>
        </w:rPr>
        <w:t>.</w:t>
      </w:r>
    </w:p>
    <w:p w14:paraId="0F43DAED" w14:textId="77777777" w:rsidR="00B65719" w:rsidRPr="00B64768" w:rsidRDefault="00B65719" w:rsidP="004828A7">
      <w:pPr>
        <w:spacing w:after="120"/>
        <w:rPr>
          <w:rFonts w:ascii="Public Sans" w:hAnsi="Public Sans"/>
        </w:rPr>
      </w:pPr>
      <w:r w:rsidRPr="00B64768">
        <w:rPr>
          <w:rFonts w:ascii="Public Sans" w:hAnsi="Public Sans"/>
        </w:rPr>
        <w:t>[</w:t>
      </w:r>
      <w:r w:rsidR="001E5F2B" w:rsidRPr="001E5F2B">
        <w:rPr>
          <w:rFonts w:ascii="Public Sans" w:hAnsi="Public Sans"/>
          <w:b/>
          <w:highlight w:val="yellow"/>
        </w:rPr>
        <w:t>INSERT STUDEN NAME</w:t>
      </w:r>
      <w:r w:rsidR="001E5F2B">
        <w:rPr>
          <w:rFonts w:ascii="Public Sans" w:hAnsi="Public Sans"/>
          <w:b/>
        </w:rPr>
        <w:t xml:space="preserve"> </w:t>
      </w:r>
      <w:r w:rsidR="00402455">
        <w:rPr>
          <w:rFonts w:ascii="Public Sans" w:hAnsi="Public Sans"/>
          <w:b/>
        </w:rPr>
        <w:t>/ Uni ID</w:t>
      </w:r>
      <w:r w:rsidRPr="00B64768">
        <w:rPr>
          <w:rFonts w:ascii="Public Sans" w:hAnsi="Public Sans"/>
        </w:rPr>
        <w:t xml:space="preserve">] of </w:t>
      </w:r>
      <w:r w:rsidRPr="00B64768">
        <w:rPr>
          <w:rFonts w:ascii="Public Sans" w:hAnsi="Public Sans"/>
          <w:highlight w:val="yellow"/>
        </w:rPr>
        <w:t>[insert address</w:t>
      </w:r>
      <w:r w:rsidRPr="00B64768">
        <w:rPr>
          <w:rFonts w:ascii="Public Sans" w:hAnsi="Public Sans"/>
        </w:rPr>
        <w:t>] (</w:t>
      </w:r>
      <w:r w:rsidRPr="00B64768">
        <w:rPr>
          <w:rFonts w:ascii="Public Sans" w:hAnsi="Public Sans"/>
          <w:b/>
        </w:rPr>
        <w:t>You</w:t>
      </w:r>
      <w:r w:rsidRPr="00B64768">
        <w:rPr>
          <w:rFonts w:ascii="Public Sans" w:hAnsi="Public Sans"/>
        </w:rPr>
        <w:t>)</w:t>
      </w:r>
    </w:p>
    <w:p w14:paraId="39327ACF" w14:textId="77777777" w:rsidR="00B65719" w:rsidRPr="00B64768" w:rsidRDefault="00B21A63" w:rsidP="004828A7">
      <w:pPr>
        <w:spacing w:after="120"/>
        <w:rPr>
          <w:rFonts w:ascii="Public Sans" w:hAnsi="Public Sans"/>
          <w:b/>
        </w:rPr>
      </w:pPr>
      <w:r>
        <w:rPr>
          <w:rFonts w:ascii="Public Sans" w:hAnsi="Public Sans"/>
        </w:rPr>
        <w:t>AND</w:t>
      </w:r>
    </w:p>
    <w:p w14:paraId="609E2054" w14:textId="77777777" w:rsidR="00B65719" w:rsidRPr="00B64768" w:rsidRDefault="00B65719" w:rsidP="000B207B">
      <w:pPr>
        <w:spacing w:after="120"/>
        <w:rPr>
          <w:rFonts w:ascii="Public Sans" w:hAnsi="Public Sans"/>
        </w:rPr>
      </w:pPr>
      <w:r w:rsidRPr="00B64768">
        <w:rPr>
          <w:rFonts w:ascii="Public Sans" w:hAnsi="Public Sans"/>
          <w:b/>
        </w:rPr>
        <w:t>THE AUSTRALIAN NATIONAL UNIVERSITY ABN 52 234 063 906</w:t>
      </w:r>
      <w:r w:rsidRPr="00B64768">
        <w:rPr>
          <w:rFonts w:ascii="Public Sans" w:hAnsi="Public Sans"/>
        </w:rPr>
        <w:t xml:space="preserve"> an educational and research institute and body corporate pursuant to the </w:t>
      </w:r>
      <w:r w:rsidRPr="00B64768">
        <w:rPr>
          <w:rFonts w:ascii="Public Sans" w:hAnsi="Public Sans"/>
          <w:i/>
        </w:rPr>
        <w:t xml:space="preserve">Australian National University Act 1991 </w:t>
      </w:r>
      <w:r w:rsidRPr="00B64768">
        <w:rPr>
          <w:rFonts w:ascii="Public Sans" w:hAnsi="Public Sans"/>
        </w:rPr>
        <w:t>(Cth) of Acton in the Australian Capital Territory, 2601 (</w:t>
      </w:r>
      <w:r w:rsidRPr="00B64768">
        <w:rPr>
          <w:rFonts w:ascii="Public Sans" w:hAnsi="Public Sans"/>
          <w:b/>
        </w:rPr>
        <w:t>University</w:t>
      </w:r>
      <w:r w:rsidRPr="00B64768">
        <w:rPr>
          <w:rFonts w:ascii="Public Sans" w:hAnsi="Public Sans"/>
        </w:rPr>
        <w:t>).</w:t>
      </w:r>
    </w:p>
    <w:p w14:paraId="2D4B1B25" w14:textId="77777777" w:rsidR="00B65719" w:rsidRDefault="00B65719" w:rsidP="00F41061">
      <w:pPr>
        <w:pStyle w:val="Schedule"/>
        <w:numPr>
          <w:ilvl w:val="0"/>
          <w:numId w:val="0"/>
        </w:numPr>
        <w:spacing w:before="360"/>
        <w:jc w:val="left"/>
        <w:rPr>
          <w:rFonts w:ascii="Public Sans" w:hAnsi="Public Sans"/>
        </w:rPr>
      </w:pPr>
      <w:r w:rsidRPr="00B64768">
        <w:rPr>
          <w:rFonts w:ascii="Public Sans" w:hAnsi="Public Sans"/>
        </w:rPr>
        <w:t>Part A: Details</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410"/>
        <w:gridCol w:w="5387"/>
      </w:tblGrid>
      <w:tr w:rsidR="00DE4F07" w:rsidRPr="00B64768" w14:paraId="498A6B20" w14:textId="77777777" w:rsidTr="00BB3700">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5D321C" w14:textId="77777777" w:rsidR="00DE4F07" w:rsidRPr="00B64768" w:rsidRDefault="00DE4F07" w:rsidP="00BC59B7">
            <w:pPr>
              <w:spacing w:line="240" w:lineRule="auto"/>
              <w:rPr>
                <w:rFonts w:ascii="Public Sans" w:hAnsi="Public Sans"/>
                <w:b/>
              </w:rPr>
            </w:pPr>
            <w:r w:rsidRPr="00B64768">
              <w:rPr>
                <w:rFonts w:ascii="Public Sans" w:hAnsi="Public Sans"/>
                <w:b/>
              </w:rPr>
              <w:t>Item</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582394" w14:textId="77777777" w:rsidR="00DE4F07" w:rsidRPr="00B64768" w:rsidRDefault="00DE4F07">
            <w:pPr>
              <w:spacing w:line="240" w:lineRule="auto"/>
              <w:rPr>
                <w:rFonts w:ascii="Public Sans" w:hAnsi="Public Sans"/>
                <w:b/>
              </w:rPr>
            </w:pPr>
            <w:r w:rsidRPr="00B64768">
              <w:rPr>
                <w:rFonts w:ascii="Public Sans" w:hAnsi="Public Sans"/>
                <w:b/>
              </w:rPr>
              <w:t>Item description</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59C293" w14:textId="77777777" w:rsidR="00DE4F07" w:rsidRPr="00B64768" w:rsidRDefault="00DE4F07">
            <w:pPr>
              <w:spacing w:line="240" w:lineRule="auto"/>
              <w:rPr>
                <w:rFonts w:ascii="Public Sans" w:hAnsi="Public Sans"/>
                <w:b/>
              </w:rPr>
            </w:pPr>
            <w:r w:rsidRPr="00B64768">
              <w:rPr>
                <w:rFonts w:ascii="Public Sans" w:hAnsi="Public Sans"/>
                <w:b/>
              </w:rPr>
              <w:t>Details</w:t>
            </w:r>
          </w:p>
        </w:tc>
      </w:tr>
      <w:tr w:rsidR="00DE4F07" w:rsidRPr="00B64768" w14:paraId="4943B4F4"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5E3C8FDA"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5467873E" w14:textId="77777777" w:rsidR="00DE4F07" w:rsidRPr="00B64768" w:rsidRDefault="00DE4F07" w:rsidP="00BC59B7">
            <w:pPr>
              <w:spacing w:line="240" w:lineRule="auto"/>
              <w:rPr>
                <w:rFonts w:ascii="Public Sans" w:hAnsi="Public Sans"/>
                <w:b/>
              </w:rPr>
            </w:pPr>
            <w:r w:rsidRPr="00B64768">
              <w:rPr>
                <w:rFonts w:ascii="Public Sans" w:hAnsi="Public Sans"/>
                <w:b/>
              </w:rPr>
              <w:t>Student</w:t>
            </w:r>
          </w:p>
        </w:tc>
        <w:tc>
          <w:tcPr>
            <w:tcW w:w="5387" w:type="dxa"/>
            <w:tcBorders>
              <w:top w:val="single" w:sz="4" w:space="0" w:color="auto"/>
              <w:left w:val="single" w:sz="4" w:space="0" w:color="auto"/>
              <w:bottom w:val="single" w:sz="4" w:space="0" w:color="auto"/>
              <w:right w:val="single" w:sz="4" w:space="0" w:color="auto"/>
            </w:tcBorders>
          </w:tcPr>
          <w:p w14:paraId="22BC48B1" w14:textId="77777777" w:rsidR="00DE4F07" w:rsidRPr="00B64768" w:rsidRDefault="00DE4F07">
            <w:pPr>
              <w:spacing w:line="240" w:lineRule="auto"/>
              <w:rPr>
                <w:rFonts w:ascii="Public Sans" w:hAnsi="Public Sans"/>
                <w:highlight w:val="yellow"/>
              </w:rPr>
            </w:pPr>
            <w:r w:rsidRPr="00B64768">
              <w:rPr>
                <w:rFonts w:ascii="Public Sans" w:hAnsi="Public Sans"/>
                <w:b/>
                <w:highlight w:val="yellow"/>
              </w:rPr>
              <w:t>Name</w:t>
            </w:r>
            <w:r w:rsidRPr="00B64768">
              <w:rPr>
                <w:rFonts w:ascii="Public Sans" w:hAnsi="Public Sans"/>
                <w:highlight w:val="yellow"/>
              </w:rPr>
              <w:t xml:space="preserve">: </w:t>
            </w:r>
          </w:p>
          <w:p w14:paraId="2C3D68BF" w14:textId="77777777" w:rsidR="00DE4F07" w:rsidRPr="00B64768" w:rsidRDefault="007D70B6">
            <w:pPr>
              <w:spacing w:line="240" w:lineRule="auto"/>
              <w:rPr>
                <w:rFonts w:ascii="Public Sans" w:hAnsi="Public Sans"/>
                <w:b/>
                <w:highlight w:val="yellow"/>
              </w:rPr>
            </w:pPr>
            <w:r w:rsidRPr="00B64768">
              <w:rPr>
                <w:rFonts w:ascii="Public Sans" w:hAnsi="Public Sans"/>
                <w:b/>
                <w:highlight w:val="yellow"/>
              </w:rPr>
              <w:t>Contact details</w:t>
            </w:r>
            <w:r w:rsidR="00DE4F07" w:rsidRPr="00B64768">
              <w:rPr>
                <w:rFonts w:ascii="Public Sans" w:hAnsi="Public Sans"/>
                <w:b/>
                <w:highlight w:val="yellow"/>
              </w:rPr>
              <w:t>:</w:t>
            </w:r>
          </w:p>
          <w:p w14:paraId="4AE834F0" w14:textId="77777777" w:rsidR="00DE4F07" w:rsidRPr="00B64768" w:rsidRDefault="00DE4F07">
            <w:pPr>
              <w:spacing w:line="240" w:lineRule="auto"/>
              <w:rPr>
                <w:rFonts w:ascii="Public Sans" w:hAnsi="Public Sans"/>
                <w:highlight w:val="yellow"/>
              </w:rPr>
            </w:pPr>
          </w:p>
        </w:tc>
      </w:tr>
      <w:tr w:rsidR="00DE4F07" w:rsidRPr="00B64768" w14:paraId="18CE6301"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4581BF58"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1D96707B" w14:textId="77777777" w:rsidR="00DE4F07" w:rsidRPr="00B64768" w:rsidRDefault="00DE4F07" w:rsidP="00BC59B7">
            <w:pPr>
              <w:spacing w:line="240" w:lineRule="auto"/>
              <w:rPr>
                <w:rFonts w:ascii="Public Sans" w:hAnsi="Public Sans"/>
                <w:b/>
              </w:rPr>
            </w:pPr>
            <w:r w:rsidRPr="00B64768">
              <w:rPr>
                <w:rFonts w:ascii="Public Sans" w:hAnsi="Public Sans"/>
                <w:b/>
              </w:rPr>
              <w:t>Course</w:t>
            </w:r>
            <w:r w:rsidR="00DD14C6" w:rsidRPr="00B64768">
              <w:rPr>
                <w:rFonts w:ascii="Public Sans" w:hAnsi="Public Sans"/>
                <w:b/>
              </w:rPr>
              <w:t xml:space="preserve"> and Host </w:t>
            </w:r>
          </w:p>
        </w:tc>
        <w:tc>
          <w:tcPr>
            <w:tcW w:w="5387" w:type="dxa"/>
            <w:tcBorders>
              <w:top w:val="single" w:sz="4" w:space="0" w:color="auto"/>
              <w:left w:val="single" w:sz="4" w:space="0" w:color="auto"/>
              <w:bottom w:val="single" w:sz="4" w:space="0" w:color="auto"/>
              <w:right w:val="single" w:sz="4" w:space="0" w:color="auto"/>
            </w:tcBorders>
          </w:tcPr>
          <w:p w14:paraId="2F65EC89" w14:textId="77777777" w:rsidR="00DE4F07" w:rsidRPr="00B64768" w:rsidRDefault="00DE4F07">
            <w:pPr>
              <w:spacing w:line="240" w:lineRule="auto"/>
              <w:rPr>
                <w:rFonts w:ascii="Public Sans" w:hAnsi="Public Sans"/>
                <w:highlight w:val="yellow"/>
              </w:rPr>
            </w:pPr>
            <w:r w:rsidRPr="00B64768">
              <w:rPr>
                <w:rFonts w:ascii="Public Sans" w:hAnsi="Public Sans"/>
                <w:b/>
                <w:highlight w:val="yellow"/>
              </w:rPr>
              <w:t>Course</w:t>
            </w:r>
            <w:r w:rsidRPr="00B64768">
              <w:rPr>
                <w:rFonts w:ascii="Public Sans" w:hAnsi="Public Sans"/>
                <w:highlight w:val="yellow"/>
              </w:rPr>
              <w:t xml:space="preserve">: Insert </w:t>
            </w:r>
          </w:p>
          <w:p w14:paraId="7430130A" w14:textId="77777777" w:rsidR="00DE4F07" w:rsidRPr="00B64768" w:rsidRDefault="00DE4F07">
            <w:pPr>
              <w:spacing w:line="240" w:lineRule="auto"/>
              <w:rPr>
                <w:rFonts w:ascii="Public Sans" w:hAnsi="Public Sans"/>
                <w:highlight w:val="yellow"/>
              </w:rPr>
            </w:pPr>
            <w:r w:rsidRPr="00B64768">
              <w:rPr>
                <w:rFonts w:ascii="Public Sans" w:hAnsi="Public Sans"/>
                <w:b/>
                <w:highlight w:val="yellow"/>
              </w:rPr>
              <w:t>College</w:t>
            </w:r>
            <w:r w:rsidR="00D72DEE" w:rsidRPr="00B64768">
              <w:rPr>
                <w:rFonts w:ascii="Public Sans" w:hAnsi="Public Sans"/>
                <w:b/>
                <w:highlight w:val="yellow"/>
              </w:rPr>
              <w:t>/School</w:t>
            </w:r>
            <w:r w:rsidRPr="00B64768">
              <w:rPr>
                <w:rFonts w:ascii="Public Sans" w:hAnsi="Public Sans"/>
                <w:highlight w:val="yellow"/>
              </w:rPr>
              <w:t>: Insert College in which the Student is enrolled</w:t>
            </w:r>
          </w:p>
          <w:p w14:paraId="73576D93" w14:textId="77777777" w:rsidR="00D72DEE" w:rsidRPr="00B64768" w:rsidRDefault="00D72DEE">
            <w:pPr>
              <w:spacing w:line="240" w:lineRule="auto"/>
              <w:rPr>
                <w:rFonts w:ascii="Public Sans" w:hAnsi="Public Sans"/>
                <w:highlight w:val="yellow"/>
              </w:rPr>
            </w:pPr>
            <w:r w:rsidRPr="00B64768">
              <w:rPr>
                <w:rFonts w:ascii="Public Sans" w:hAnsi="Public Sans"/>
                <w:highlight w:val="yellow"/>
              </w:rPr>
              <w:t>Host College/School:</w:t>
            </w:r>
            <w:r w:rsidR="00DD14C6" w:rsidRPr="00B64768">
              <w:rPr>
                <w:rFonts w:ascii="Public Sans" w:hAnsi="Public Sans"/>
                <w:highlight w:val="yellow"/>
              </w:rPr>
              <w:t xml:space="preserve"> Insert College/School where the internship will take place</w:t>
            </w:r>
          </w:p>
          <w:p w14:paraId="7C13A5D9" w14:textId="77777777" w:rsidR="00DE4F07" w:rsidRPr="00B64768" w:rsidRDefault="00DE4F07">
            <w:pPr>
              <w:spacing w:line="240" w:lineRule="auto"/>
              <w:rPr>
                <w:rFonts w:ascii="Public Sans" w:hAnsi="Public Sans"/>
                <w:highlight w:val="yellow"/>
              </w:rPr>
            </w:pPr>
          </w:p>
        </w:tc>
      </w:tr>
      <w:tr w:rsidR="00DE4F07" w:rsidRPr="00B64768" w14:paraId="00663A9F"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40B8E9DE"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10F0AE96" w14:textId="77777777" w:rsidR="00DE4F07" w:rsidRPr="00B64768" w:rsidRDefault="001A0B3C" w:rsidP="00BC59B7">
            <w:pPr>
              <w:spacing w:line="240" w:lineRule="auto"/>
              <w:rPr>
                <w:rFonts w:ascii="Public Sans" w:hAnsi="Public Sans"/>
                <w:b/>
              </w:rPr>
            </w:pPr>
            <w:r w:rsidRPr="00B64768">
              <w:rPr>
                <w:rFonts w:ascii="Public Sans" w:hAnsi="Public Sans"/>
                <w:b/>
              </w:rPr>
              <w:t xml:space="preserve">Academic </w:t>
            </w:r>
            <w:r w:rsidR="00DE4F07" w:rsidRPr="00B64768">
              <w:rPr>
                <w:rFonts w:ascii="Public Sans" w:hAnsi="Public Sans"/>
                <w:b/>
              </w:rPr>
              <w:t>Supervisor</w:t>
            </w:r>
          </w:p>
        </w:tc>
        <w:tc>
          <w:tcPr>
            <w:tcW w:w="5387" w:type="dxa"/>
            <w:tcBorders>
              <w:top w:val="single" w:sz="4" w:space="0" w:color="auto"/>
              <w:left w:val="single" w:sz="4" w:space="0" w:color="auto"/>
              <w:bottom w:val="single" w:sz="4" w:space="0" w:color="auto"/>
              <w:right w:val="single" w:sz="4" w:space="0" w:color="auto"/>
            </w:tcBorders>
          </w:tcPr>
          <w:p w14:paraId="7C666829" w14:textId="77777777" w:rsidR="00DE4F07" w:rsidRPr="00B64768" w:rsidRDefault="00DE4F07">
            <w:pPr>
              <w:spacing w:line="240" w:lineRule="auto"/>
              <w:rPr>
                <w:rFonts w:ascii="Public Sans" w:hAnsi="Public Sans"/>
              </w:rPr>
            </w:pPr>
            <w:r w:rsidRPr="00B64768">
              <w:rPr>
                <w:rFonts w:ascii="Public Sans" w:hAnsi="Public Sans"/>
                <w:highlight w:val="yellow"/>
              </w:rPr>
              <w:t>[Insert name, contact details and position]</w:t>
            </w:r>
          </w:p>
          <w:p w14:paraId="7FB6EB85" w14:textId="77777777" w:rsidR="00DE4F07" w:rsidRPr="00B64768" w:rsidRDefault="00DE4F07">
            <w:pPr>
              <w:spacing w:line="240" w:lineRule="auto"/>
              <w:rPr>
                <w:rFonts w:ascii="Public Sans" w:hAnsi="Public Sans"/>
                <w:b/>
              </w:rPr>
            </w:pPr>
            <w:r w:rsidRPr="00B64768">
              <w:rPr>
                <w:rFonts w:ascii="Public Sans" w:hAnsi="Public Sans"/>
                <w:b/>
                <w:highlight w:val="yellow"/>
              </w:rPr>
              <w:t>Email address for notices:</w:t>
            </w:r>
          </w:p>
          <w:p w14:paraId="27764C9F" w14:textId="77777777" w:rsidR="00DE4F07" w:rsidRPr="00B64768" w:rsidRDefault="00DE4F07">
            <w:pPr>
              <w:spacing w:line="240" w:lineRule="auto"/>
              <w:rPr>
                <w:rFonts w:ascii="Public Sans" w:hAnsi="Public Sans"/>
              </w:rPr>
            </w:pPr>
          </w:p>
        </w:tc>
      </w:tr>
      <w:tr w:rsidR="00DE4F07" w:rsidRPr="00B64768" w14:paraId="09381A6C"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6CE3847B"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6F5E4EA7" w14:textId="77777777" w:rsidR="002E4EB7" w:rsidRPr="00B64768" w:rsidRDefault="00E1030C" w:rsidP="00BC59B7">
            <w:pPr>
              <w:spacing w:line="240" w:lineRule="auto"/>
              <w:rPr>
                <w:rFonts w:ascii="Public Sans" w:hAnsi="Public Sans"/>
                <w:b/>
              </w:rPr>
            </w:pPr>
            <w:bookmarkStart w:id="0" w:name="ExpiryDate"/>
            <w:r w:rsidRPr="00B64768">
              <w:rPr>
                <w:rFonts w:ascii="Public Sans" w:hAnsi="Public Sans"/>
                <w:b/>
              </w:rPr>
              <w:t xml:space="preserve">Host </w:t>
            </w:r>
            <w:r w:rsidR="00DE4F07" w:rsidRPr="00B64768">
              <w:rPr>
                <w:rFonts w:ascii="Public Sans" w:hAnsi="Public Sans"/>
                <w:b/>
              </w:rPr>
              <w:t>Supervisor</w:t>
            </w:r>
            <w:bookmarkEnd w:id="0"/>
          </w:p>
        </w:tc>
        <w:tc>
          <w:tcPr>
            <w:tcW w:w="5387" w:type="dxa"/>
            <w:tcBorders>
              <w:top w:val="single" w:sz="4" w:space="0" w:color="auto"/>
              <w:left w:val="single" w:sz="4" w:space="0" w:color="auto"/>
              <w:bottom w:val="single" w:sz="4" w:space="0" w:color="auto"/>
              <w:right w:val="single" w:sz="4" w:space="0" w:color="auto"/>
            </w:tcBorders>
          </w:tcPr>
          <w:p w14:paraId="0FFC6185" w14:textId="77777777" w:rsidR="00DE4F07" w:rsidRPr="00B64768" w:rsidRDefault="00DE4F07" w:rsidP="00F94F34">
            <w:pPr>
              <w:spacing w:line="240" w:lineRule="auto"/>
              <w:rPr>
                <w:rFonts w:ascii="Public Sans" w:hAnsi="Public Sans"/>
              </w:rPr>
            </w:pPr>
            <w:r w:rsidRPr="00B64768">
              <w:rPr>
                <w:rFonts w:ascii="Public Sans" w:hAnsi="Public Sans"/>
                <w:highlight w:val="yellow"/>
              </w:rPr>
              <w:t>[Insert name, contact details and position]</w:t>
            </w:r>
          </w:p>
          <w:p w14:paraId="6035E0BD" w14:textId="77777777" w:rsidR="00DE4F07" w:rsidRPr="00B64768" w:rsidRDefault="00DE4F07">
            <w:pPr>
              <w:spacing w:line="240" w:lineRule="auto"/>
              <w:rPr>
                <w:rFonts w:ascii="Public Sans" w:hAnsi="Public Sans"/>
                <w:b/>
              </w:rPr>
            </w:pPr>
            <w:r w:rsidRPr="00B64768">
              <w:rPr>
                <w:rFonts w:ascii="Public Sans" w:hAnsi="Public Sans"/>
                <w:b/>
                <w:highlight w:val="yellow"/>
              </w:rPr>
              <w:t>Email address for notices:</w:t>
            </w:r>
          </w:p>
          <w:p w14:paraId="0DFBA00F" w14:textId="77777777" w:rsidR="00DE4F07" w:rsidRPr="00B64768" w:rsidRDefault="00DE4F07">
            <w:pPr>
              <w:spacing w:line="240" w:lineRule="auto"/>
              <w:rPr>
                <w:rFonts w:ascii="Public Sans" w:hAnsi="Public Sans"/>
              </w:rPr>
            </w:pPr>
          </w:p>
        </w:tc>
      </w:tr>
      <w:tr w:rsidR="00DE4F07" w:rsidRPr="00B64768" w14:paraId="66E980D5"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485A52D6"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4C28BF06" w14:textId="77777777" w:rsidR="00DE4F07" w:rsidRPr="00B64768" w:rsidDel="00BC04EF" w:rsidRDefault="00E96F6F" w:rsidP="00BC59B7">
            <w:pPr>
              <w:spacing w:line="240" w:lineRule="auto"/>
              <w:rPr>
                <w:rFonts w:ascii="Public Sans" w:hAnsi="Public Sans"/>
                <w:b/>
              </w:rPr>
            </w:pPr>
            <w:r w:rsidRPr="00B64768">
              <w:rPr>
                <w:rFonts w:ascii="Public Sans" w:hAnsi="Public Sans"/>
                <w:b/>
              </w:rPr>
              <w:t>Internship Period</w:t>
            </w:r>
          </w:p>
        </w:tc>
        <w:tc>
          <w:tcPr>
            <w:tcW w:w="5387" w:type="dxa"/>
            <w:tcBorders>
              <w:top w:val="single" w:sz="4" w:space="0" w:color="auto"/>
              <w:left w:val="single" w:sz="4" w:space="0" w:color="auto"/>
              <w:bottom w:val="single" w:sz="4" w:space="0" w:color="auto"/>
              <w:right w:val="single" w:sz="4" w:space="0" w:color="auto"/>
            </w:tcBorders>
          </w:tcPr>
          <w:p w14:paraId="52351681" w14:textId="77777777" w:rsidR="00DE4F07" w:rsidRPr="00B64768" w:rsidRDefault="005A2FD8" w:rsidP="00F94F34">
            <w:pPr>
              <w:spacing w:line="240" w:lineRule="auto"/>
              <w:rPr>
                <w:rFonts w:ascii="Public Sans" w:hAnsi="Public Sans"/>
                <w:highlight w:val="yellow"/>
              </w:rPr>
            </w:pPr>
            <w:r w:rsidRPr="00B64768">
              <w:rPr>
                <w:rFonts w:ascii="Public Sans" w:hAnsi="Public Sans"/>
                <w:highlight w:val="yellow"/>
              </w:rPr>
              <w:t>Start Date:</w:t>
            </w:r>
          </w:p>
          <w:p w14:paraId="59AD3E16" w14:textId="77777777" w:rsidR="005A2FD8" w:rsidRPr="00B64768" w:rsidRDefault="005A2FD8">
            <w:pPr>
              <w:spacing w:line="240" w:lineRule="auto"/>
              <w:rPr>
                <w:rFonts w:ascii="Public Sans" w:hAnsi="Public Sans"/>
              </w:rPr>
            </w:pPr>
            <w:r w:rsidRPr="00B64768">
              <w:rPr>
                <w:rFonts w:ascii="Public Sans" w:hAnsi="Public Sans"/>
                <w:highlight w:val="yellow"/>
              </w:rPr>
              <w:t>End Date:</w:t>
            </w:r>
          </w:p>
          <w:p w14:paraId="6633A90F" w14:textId="77777777" w:rsidR="00DE4F07" w:rsidRPr="00B64768" w:rsidRDefault="00DE4F07">
            <w:pPr>
              <w:spacing w:line="240" w:lineRule="auto"/>
              <w:rPr>
                <w:rFonts w:ascii="Public Sans" w:hAnsi="Public Sans"/>
                <w:highlight w:val="yellow"/>
              </w:rPr>
            </w:pPr>
          </w:p>
        </w:tc>
      </w:tr>
      <w:tr w:rsidR="00DE4F07" w:rsidRPr="00B64768" w14:paraId="5660C9A8"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27006A29"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55F56742" w14:textId="77777777" w:rsidR="00DE4F07" w:rsidRPr="00B64768" w:rsidRDefault="00DE4F07" w:rsidP="00BC59B7">
            <w:pPr>
              <w:spacing w:line="240" w:lineRule="auto"/>
              <w:ind w:left="205" w:hanging="205"/>
              <w:rPr>
                <w:rFonts w:ascii="Public Sans" w:hAnsi="Public Sans"/>
                <w:b/>
              </w:rPr>
            </w:pPr>
            <w:r w:rsidRPr="00B64768">
              <w:rPr>
                <w:rFonts w:ascii="Public Sans" w:hAnsi="Public Sans"/>
                <w:b/>
              </w:rPr>
              <w:t>Special Conditions</w:t>
            </w:r>
          </w:p>
        </w:tc>
        <w:tc>
          <w:tcPr>
            <w:tcW w:w="5387" w:type="dxa"/>
            <w:tcBorders>
              <w:top w:val="single" w:sz="4" w:space="0" w:color="auto"/>
              <w:left w:val="single" w:sz="4" w:space="0" w:color="auto"/>
              <w:bottom w:val="single" w:sz="4" w:space="0" w:color="auto"/>
              <w:right w:val="single" w:sz="4" w:space="0" w:color="auto"/>
            </w:tcBorders>
          </w:tcPr>
          <w:p w14:paraId="428729F1" w14:textId="77777777" w:rsidR="00DE4F07" w:rsidRPr="00B64768" w:rsidRDefault="00DE4F07" w:rsidP="00F94F34">
            <w:pPr>
              <w:rPr>
                <w:rFonts w:ascii="Public Sans" w:hAnsi="Public Sans"/>
              </w:rPr>
            </w:pPr>
            <w:r w:rsidRPr="00B64768">
              <w:rPr>
                <w:rFonts w:ascii="Public Sans" w:hAnsi="Public Sans"/>
                <w:highlight w:val="yellow"/>
              </w:rPr>
              <w:t>[Insert words Not Applicable  OR insert details</w:t>
            </w:r>
            <w:r w:rsidRPr="00B64768">
              <w:rPr>
                <w:rFonts w:ascii="Public Sans" w:hAnsi="Public Sans"/>
              </w:rPr>
              <w:t>]</w:t>
            </w:r>
          </w:p>
        </w:tc>
      </w:tr>
      <w:tr w:rsidR="00DE4F07" w:rsidRPr="00B64768" w14:paraId="43822617" w14:textId="77777777" w:rsidTr="00BB3700">
        <w:trPr>
          <w:cantSplit/>
        </w:trPr>
        <w:tc>
          <w:tcPr>
            <w:tcW w:w="1134" w:type="dxa"/>
            <w:tcBorders>
              <w:top w:val="single" w:sz="4" w:space="0" w:color="auto"/>
              <w:left w:val="single" w:sz="4" w:space="0" w:color="auto"/>
              <w:bottom w:val="single" w:sz="4" w:space="0" w:color="auto"/>
              <w:right w:val="single" w:sz="4" w:space="0" w:color="auto"/>
            </w:tcBorders>
          </w:tcPr>
          <w:p w14:paraId="5A251A55" w14:textId="77777777" w:rsidR="00DE4F07" w:rsidRPr="00B64768" w:rsidRDefault="00DE4F07" w:rsidP="00F41061">
            <w:pPr>
              <w:pStyle w:val="ListParagraph"/>
              <w:numPr>
                <w:ilvl w:val="0"/>
                <w:numId w:val="4"/>
              </w:numPr>
              <w:spacing w:line="240" w:lineRule="auto"/>
              <w:rPr>
                <w:rFonts w:ascii="Public Sans" w:hAnsi="Public Sans"/>
                <w:b/>
              </w:rPr>
            </w:pPr>
          </w:p>
        </w:tc>
        <w:tc>
          <w:tcPr>
            <w:tcW w:w="2410" w:type="dxa"/>
            <w:tcBorders>
              <w:top w:val="single" w:sz="4" w:space="0" w:color="auto"/>
              <w:left w:val="single" w:sz="4" w:space="0" w:color="auto"/>
              <w:bottom w:val="single" w:sz="4" w:space="0" w:color="auto"/>
              <w:right w:val="single" w:sz="4" w:space="0" w:color="auto"/>
            </w:tcBorders>
          </w:tcPr>
          <w:p w14:paraId="5C7002B9" w14:textId="77777777" w:rsidR="00DE4F07" w:rsidRPr="00B64768" w:rsidRDefault="005A2FD8" w:rsidP="00BC59B7">
            <w:pPr>
              <w:spacing w:line="240" w:lineRule="auto"/>
              <w:rPr>
                <w:rFonts w:ascii="Public Sans" w:hAnsi="Public Sans"/>
                <w:b/>
              </w:rPr>
            </w:pPr>
            <w:r w:rsidRPr="00B64768">
              <w:rPr>
                <w:rFonts w:ascii="Public Sans" w:hAnsi="Public Sans"/>
                <w:b/>
                <w:highlight w:val="yellow"/>
              </w:rPr>
              <w:t>[Course/</w:t>
            </w:r>
            <w:r w:rsidR="00DE4F07" w:rsidRPr="00B64768">
              <w:rPr>
                <w:rFonts w:ascii="Public Sans" w:hAnsi="Public Sans"/>
                <w:b/>
                <w:highlight w:val="yellow"/>
              </w:rPr>
              <w:t>Project</w:t>
            </w:r>
            <w:r w:rsidRPr="00B64768">
              <w:rPr>
                <w:rFonts w:ascii="Public Sans" w:hAnsi="Public Sans"/>
                <w:b/>
                <w:highlight w:val="yellow"/>
              </w:rPr>
              <w:t>]</w:t>
            </w:r>
            <w:r w:rsidR="00DE4F07" w:rsidRPr="00B64768">
              <w:rPr>
                <w:rFonts w:ascii="Public Sans" w:hAnsi="Public Sans"/>
                <w:b/>
              </w:rPr>
              <w:t xml:space="preserve"> Outline and Objectives</w:t>
            </w:r>
          </w:p>
        </w:tc>
        <w:tc>
          <w:tcPr>
            <w:tcW w:w="5387" w:type="dxa"/>
            <w:tcBorders>
              <w:top w:val="single" w:sz="4" w:space="0" w:color="auto"/>
              <w:left w:val="single" w:sz="4" w:space="0" w:color="auto"/>
              <w:bottom w:val="single" w:sz="4" w:space="0" w:color="auto"/>
              <w:right w:val="single" w:sz="4" w:space="0" w:color="auto"/>
            </w:tcBorders>
          </w:tcPr>
          <w:p w14:paraId="502556DC" w14:textId="77777777" w:rsidR="001A715F" w:rsidRPr="00B64768" w:rsidRDefault="00DE4F07" w:rsidP="00F94F34">
            <w:pPr>
              <w:rPr>
                <w:rFonts w:ascii="Public Sans" w:hAnsi="Public Sans"/>
              </w:rPr>
            </w:pPr>
            <w:r w:rsidRPr="00B64768">
              <w:rPr>
                <w:rFonts w:ascii="Public Sans" w:hAnsi="Public Sans"/>
              </w:rPr>
              <w:t xml:space="preserve">The </w:t>
            </w:r>
            <w:r w:rsidR="005A2FD8" w:rsidRPr="00B64768">
              <w:rPr>
                <w:rFonts w:ascii="Public Sans" w:hAnsi="Public Sans"/>
                <w:highlight w:val="yellow"/>
              </w:rPr>
              <w:t>[Course/</w:t>
            </w:r>
            <w:r w:rsidRPr="00B64768">
              <w:rPr>
                <w:rFonts w:ascii="Public Sans" w:hAnsi="Public Sans"/>
                <w:highlight w:val="yellow"/>
              </w:rPr>
              <w:t>Project</w:t>
            </w:r>
            <w:r w:rsidR="005A2FD8" w:rsidRPr="00B64768">
              <w:rPr>
                <w:rFonts w:ascii="Public Sans" w:hAnsi="Public Sans"/>
                <w:highlight w:val="yellow"/>
              </w:rPr>
              <w:t>]</w:t>
            </w:r>
            <w:r w:rsidRPr="00B64768">
              <w:rPr>
                <w:rFonts w:ascii="Public Sans" w:hAnsi="Public Sans"/>
              </w:rPr>
              <w:t xml:space="preserve"> Outlines and Objectives are those set out in Part B.</w:t>
            </w:r>
          </w:p>
        </w:tc>
      </w:tr>
    </w:tbl>
    <w:p w14:paraId="72FC16F8" w14:textId="77777777" w:rsidR="004828A7" w:rsidRDefault="004828A7" w:rsidP="000B207B">
      <w:pPr>
        <w:spacing w:after="120"/>
        <w:rPr>
          <w:rFonts w:ascii="Public Sans" w:hAnsi="Public Sans"/>
        </w:rPr>
      </w:pPr>
    </w:p>
    <w:p w14:paraId="4C0A2766" w14:textId="77777777" w:rsidR="00B65719" w:rsidRPr="00C13E6D" w:rsidRDefault="00B65719" w:rsidP="000B207B">
      <w:pPr>
        <w:spacing w:after="120"/>
        <w:rPr>
          <w:rFonts w:ascii="Public Sans" w:hAnsi="Public Sans"/>
        </w:rPr>
      </w:pPr>
      <w:r w:rsidRPr="00B64768">
        <w:rPr>
          <w:rFonts w:ascii="Public Sans" w:hAnsi="Public Sans"/>
        </w:rPr>
        <w:t>The University, through the College [</w:t>
      </w:r>
      <w:r w:rsidRPr="00B64768">
        <w:rPr>
          <w:rFonts w:ascii="Public Sans" w:hAnsi="Public Sans"/>
          <w:highlight w:val="yellow"/>
        </w:rPr>
        <w:t>insert home College/School] xx (</w:t>
      </w:r>
      <w:r w:rsidRPr="00B64768">
        <w:rPr>
          <w:rFonts w:ascii="Public Sans" w:hAnsi="Public Sans"/>
          <w:b/>
          <w:highlight w:val="yellow"/>
        </w:rPr>
        <w:t>xx</w:t>
      </w:r>
      <w:r w:rsidRPr="00B64768">
        <w:rPr>
          <w:rFonts w:ascii="Public Sans" w:hAnsi="Public Sans"/>
        </w:rPr>
        <w:t>) and [</w:t>
      </w:r>
      <w:r w:rsidRPr="00B64768">
        <w:rPr>
          <w:rFonts w:ascii="Public Sans" w:hAnsi="Public Sans"/>
          <w:szCs w:val="20"/>
          <w:highlight w:val="yellow"/>
        </w:rPr>
        <w:t>insert hosting ANU College/School</w:t>
      </w:r>
      <w:r w:rsidRPr="00B64768">
        <w:rPr>
          <w:rFonts w:ascii="Public Sans" w:hAnsi="Public Sans"/>
          <w:szCs w:val="20"/>
        </w:rPr>
        <w:t xml:space="preserve"> (</w:t>
      </w:r>
      <w:r w:rsidRPr="00B64768">
        <w:rPr>
          <w:rFonts w:ascii="Public Sans" w:hAnsi="Public Sans"/>
          <w:b/>
          <w:szCs w:val="20"/>
        </w:rPr>
        <w:t>Host</w:t>
      </w:r>
      <w:r w:rsidRPr="00B64768">
        <w:rPr>
          <w:rFonts w:ascii="Public Sans" w:hAnsi="Public Sans"/>
          <w:szCs w:val="20"/>
        </w:rPr>
        <w:t>)] have</w:t>
      </w:r>
      <w:r w:rsidRPr="00B64768">
        <w:rPr>
          <w:rFonts w:ascii="Public Sans" w:hAnsi="Public Sans"/>
        </w:rPr>
        <w:t xml:space="preserve"> agreed to facilitate Your internship. </w:t>
      </w:r>
      <w:r w:rsidR="001E5F2B">
        <w:rPr>
          <w:rFonts w:ascii="Public Sans" w:hAnsi="Public Sans"/>
        </w:rPr>
        <w:t xml:space="preserve"> </w:t>
      </w:r>
      <w:r w:rsidRPr="00B64768">
        <w:rPr>
          <w:rFonts w:ascii="Public Sans" w:hAnsi="Public Sans"/>
        </w:rPr>
        <w:t xml:space="preserve">Your obligations during the internship include: </w:t>
      </w:r>
    </w:p>
    <w:p w14:paraId="3D5A6605" w14:textId="77777777" w:rsidR="00F0214F" w:rsidRDefault="00B65719" w:rsidP="001929E8">
      <w:pPr>
        <w:spacing w:before="360" w:after="360"/>
        <w:rPr>
          <w:ins w:id="1" w:author="Michael Curtotti" w:date="2023-04-18T11:33:00Z"/>
          <w:rFonts w:ascii="Public Sans" w:hAnsi="Public Sans"/>
          <w:b/>
        </w:rPr>
      </w:pPr>
      <w:r w:rsidRPr="00B64768">
        <w:rPr>
          <w:rFonts w:ascii="Public Sans" w:hAnsi="Public Sans"/>
          <w:b/>
        </w:rPr>
        <w:t>1.</w:t>
      </w:r>
      <w:r w:rsidRPr="00B64768">
        <w:rPr>
          <w:rFonts w:ascii="Public Sans" w:hAnsi="Public Sans"/>
          <w:b/>
        </w:rPr>
        <w:tab/>
      </w:r>
      <w:ins w:id="2" w:author="Michael Curtotti" w:date="2023-04-18T11:33:00Z">
        <w:r w:rsidR="00F0214F">
          <w:rPr>
            <w:rFonts w:ascii="Public Sans" w:hAnsi="Public Sans"/>
            <w:b/>
          </w:rPr>
          <w:t>Interpretation</w:t>
        </w:r>
      </w:ins>
    </w:p>
    <w:p w14:paraId="3C963EE9" w14:textId="67F62FF2" w:rsidR="00B65719" w:rsidRPr="00B64768" w:rsidDel="00F0214F" w:rsidRDefault="00B65719" w:rsidP="001929E8">
      <w:pPr>
        <w:spacing w:before="360" w:after="360"/>
        <w:rPr>
          <w:del w:id="3" w:author="Michael Curtotti" w:date="2023-04-18T11:33:00Z"/>
          <w:rFonts w:ascii="Public Sans" w:hAnsi="Public Sans"/>
          <w:b/>
        </w:rPr>
      </w:pPr>
      <w:del w:id="4" w:author="Michael Curtotti" w:date="2023-04-18T11:33:00Z">
        <w:r w:rsidRPr="00B64768" w:rsidDel="00F0214F">
          <w:rPr>
            <w:rFonts w:ascii="Public Sans" w:hAnsi="Public Sans"/>
            <w:b/>
          </w:rPr>
          <w:delText>Confidentiality and Privacy</w:delText>
        </w:r>
      </w:del>
    </w:p>
    <w:p w14:paraId="6AF835BA" w14:textId="4D43CC69" w:rsidR="00B65719" w:rsidRPr="00B64768" w:rsidRDefault="00B65719">
      <w:pPr>
        <w:spacing w:before="360" w:after="360"/>
        <w:rPr>
          <w:rFonts w:ascii="Public Sans" w:hAnsi="Public Sans"/>
        </w:rPr>
        <w:pPrChange w:id="5" w:author="Michael Curtotti" w:date="2023-04-18T11:24:00Z">
          <w:pPr>
            <w:spacing w:after="120"/>
            <w:ind w:left="1440" w:hanging="720"/>
          </w:pPr>
        </w:pPrChange>
      </w:pPr>
      <w:r w:rsidRPr="00B64768">
        <w:rPr>
          <w:rFonts w:ascii="Public Sans" w:hAnsi="Public Sans"/>
        </w:rPr>
        <w:t>1.1</w:t>
      </w:r>
      <w:r w:rsidRPr="00B64768">
        <w:rPr>
          <w:rFonts w:ascii="Public Sans" w:hAnsi="Public Sans"/>
        </w:rPr>
        <w:tab/>
      </w:r>
      <w:ins w:id="6" w:author="Michael Curtotti" w:date="2023-04-18T11:33:00Z">
        <w:r w:rsidR="00F0214F">
          <w:rPr>
            <w:rFonts w:ascii="Public Sans" w:hAnsi="Public Sans"/>
          </w:rPr>
          <w:t>Where more than one</w:t>
        </w:r>
      </w:ins>
      <w:ins w:id="7" w:author="Michael Curtotti" w:date="2023-04-18T11:34:00Z">
        <w:r w:rsidR="00F0214F">
          <w:rPr>
            <w:rFonts w:ascii="Public Sans" w:hAnsi="Public Sans"/>
          </w:rPr>
          <w:t xml:space="preserve"> student is a party to this Agreement, “</w:t>
        </w:r>
      </w:ins>
      <w:r w:rsidRPr="00B64768">
        <w:rPr>
          <w:rFonts w:ascii="Public Sans" w:hAnsi="Public Sans"/>
        </w:rPr>
        <w:t>You</w:t>
      </w:r>
      <w:ins w:id="8" w:author="Michael Curtotti" w:date="2023-04-18T11:34:00Z">
        <w:r w:rsidR="00F0214F">
          <w:rPr>
            <w:rFonts w:ascii="Public Sans" w:hAnsi="Public Sans"/>
          </w:rPr>
          <w:t xml:space="preserve">” refers to them jointly and severally and the students hold their rights under this agreement both jointly and severally. Obligations of the students are held severally. </w:t>
        </w:r>
      </w:ins>
      <w:del w:id="9" w:author="Michael Curtotti" w:date="2023-04-18T11:34:00Z">
        <w:r w:rsidRPr="00B64768" w:rsidDel="00F0214F">
          <w:rPr>
            <w:rFonts w:ascii="Public Sans" w:hAnsi="Public Sans"/>
          </w:rPr>
          <w:delText xml:space="preserve"> cannot disclose any </w:delText>
        </w:r>
        <w:r w:rsidR="00F94F34" w:rsidDel="00F0214F">
          <w:rPr>
            <w:rFonts w:ascii="Public Sans" w:hAnsi="Public Sans"/>
          </w:rPr>
          <w:delText xml:space="preserve">Host </w:delText>
        </w:r>
        <w:r w:rsidRPr="00B64768" w:rsidDel="00F0214F">
          <w:rPr>
            <w:rFonts w:ascii="Public Sans" w:hAnsi="Public Sans"/>
          </w:rPr>
          <w:delText>information or records (Confidential Information) obtained during the internship without prior written consent.</w:delText>
        </w:r>
      </w:del>
    </w:p>
    <w:p w14:paraId="4F320C8B" w14:textId="594F91A0" w:rsidR="00B65719" w:rsidRPr="00B64768" w:rsidDel="00F0214F" w:rsidRDefault="00B65719">
      <w:pPr>
        <w:spacing w:before="360" w:after="360"/>
        <w:rPr>
          <w:del w:id="10" w:author="Michael Curtotti" w:date="2023-04-18T11:33:00Z"/>
          <w:rFonts w:ascii="Public Sans" w:hAnsi="Public Sans"/>
        </w:rPr>
        <w:pPrChange w:id="11" w:author="Michael Curtotti" w:date="2023-04-18T11:24:00Z">
          <w:pPr>
            <w:spacing w:after="120"/>
            <w:ind w:left="1440" w:hanging="720"/>
          </w:pPr>
        </w:pPrChange>
      </w:pPr>
      <w:del w:id="12" w:author="Michael Curtotti" w:date="2023-04-18T11:33:00Z">
        <w:r w:rsidRPr="00B64768" w:rsidDel="00F0214F">
          <w:rPr>
            <w:rFonts w:ascii="Public Sans" w:hAnsi="Public Sans"/>
          </w:rPr>
          <w:delText>1.2</w:delText>
        </w:r>
        <w:r w:rsidRPr="00B64768" w:rsidDel="00F0214F">
          <w:rPr>
            <w:rFonts w:ascii="Public Sans" w:hAnsi="Public Sans"/>
          </w:rPr>
          <w:tab/>
          <w:delText>You must take all reasonable measures to ensure that any Confidential Information accessed or held by You is protected against loss or unauthorised access, use, modification, disclosure or other misuse.</w:delText>
        </w:r>
      </w:del>
    </w:p>
    <w:p w14:paraId="4E180098" w14:textId="42DD9E20" w:rsidR="00B65719" w:rsidRPr="00B64768" w:rsidDel="00F0214F" w:rsidRDefault="00B65719">
      <w:pPr>
        <w:spacing w:before="360" w:after="360"/>
        <w:rPr>
          <w:del w:id="13" w:author="Michael Curtotti" w:date="2023-04-18T11:33:00Z"/>
          <w:rFonts w:ascii="Public Sans" w:hAnsi="Public Sans"/>
        </w:rPr>
        <w:pPrChange w:id="14" w:author="Michael Curtotti" w:date="2023-04-18T11:24:00Z">
          <w:pPr>
            <w:spacing w:after="120"/>
            <w:ind w:left="1440" w:hanging="720"/>
          </w:pPr>
        </w:pPrChange>
      </w:pPr>
      <w:del w:id="15" w:author="Michael Curtotti" w:date="2023-04-18T11:33:00Z">
        <w:r w:rsidRPr="00B64768" w:rsidDel="00F0214F">
          <w:rPr>
            <w:rFonts w:ascii="Public Sans" w:hAnsi="Public Sans"/>
          </w:rPr>
          <w:delText>1.3</w:delText>
        </w:r>
        <w:r w:rsidRPr="00B64768" w:rsidDel="00F0214F">
          <w:rPr>
            <w:rFonts w:ascii="Public Sans" w:hAnsi="Public Sans"/>
          </w:rPr>
          <w:tab/>
          <w:delText>You can only use the Confidential Information obtained during the internship for the purpose of performing the internship, and for the Internship Period.</w:delText>
        </w:r>
      </w:del>
    </w:p>
    <w:p w14:paraId="09DBA7BB" w14:textId="5CC232B9" w:rsidR="00B65719" w:rsidRPr="00B64768" w:rsidDel="00F0214F" w:rsidRDefault="00B65719">
      <w:pPr>
        <w:spacing w:before="360" w:after="360"/>
        <w:rPr>
          <w:del w:id="16" w:author="Michael Curtotti" w:date="2023-04-18T11:33:00Z"/>
          <w:rFonts w:ascii="Public Sans" w:hAnsi="Public Sans"/>
        </w:rPr>
        <w:pPrChange w:id="17" w:author="Michael Curtotti" w:date="2023-04-18T11:24:00Z">
          <w:pPr>
            <w:spacing w:after="120"/>
            <w:ind w:left="1440" w:hanging="720"/>
          </w:pPr>
        </w:pPrChange>
      </w:pPr>
      <w:del w:id="18" w:author="Michael Curtotti" w:date="2023-04-18T11:33:00Z">
        <w:r w:rsidRPr="00B64768" w:rsidDel="00F0214F">
          <w:rPr>
            <w:rFonts w:ascii="Public Sans" w:hAnsi="Public Sans"/>
          </w:rPr>
          <w:delText>1.4</w:delText>
        </w:r>
        <w:r w:rsidRPr="00B64768" w:rsidDel="00F0214F">
          <w:rPr>
            <w:rFonts w:ascii="Public Sans" w:hAnsi="Public Sans"/>
          </w:rPr>
          <w:tab/>
          <w:delText>Any material You create that contains Confidential Information must be presented to Your Host Supervisor before it can be submitted for assessment, published or disclosed to a third party.</w:delText>
        </w:r>
      </w:del>
    </w:p>
    <w:p w14:paraId="4ABE629C" w14:textId="7FE76831" w:rsidR="00B65719" w:rsidRPr="00B64768" w:rsidDel="00F0214F" w:rsidRDefault="00B65719">
      <w:pPr>
        <w:spacing w:before="360" w:after="360"/>
        <w:rPr>
          <w:del w:id="19" w:author="Michael Curtotti" w:date="2023-04-18T11:33:00Z"/>
          <w:rFonts w:ascii="Public Sans" w:hAnsi="Public Sans"/>
        </w:rPr>
        <w:pPrChange w:id="20" w:author="Michael Curtotti" w:date="2023-04-18T11:24:00Z">
          <w:pPr>
            <w:spacing w:after="120"/>
            <w:ind w:left="1440" w:hanging="720"/>
          </w:pPr>
        </w:pPrChange>
      </w:pPr>
      <w:del w:id="21" w:author="Michael Curtotti" w:date="2023-04-18T11:33:00Z">
        <w:r w:rsidRPr="00B64768" w:rsidDel="00F0214F">
          <w:rPr>
            <w:rFonts w:ascii="Public Sans" w:hAnsi="Public Sans"/>
          </w:rPr>
          <w:delText>1.6</w:delText>
        </w:r>
        <w:r w:rsidRPr="00B64768" w:rsidDel="00F0214F">
          <w:rPr>
            <w:rFonts w:ascii="Public Sans" w:hAnsi="Public Sans"/>
          </w:rPr>
          <w:tab/>
          <w:delText>You consent to your personal information and conduct being disclosed for the purpose of undertaking the internship.</w:delText>
        </w:r>
      </w:del>
    </w:p>
    <w:p w14:paraId="04D9E4ED" w14:textId="77777777" w:rsidR="00B65719" w:rsidRPr="000B207B" w:rsidRDefault="00B65719" w:rsidP="004828A7">
      <w:pPr>
        <w:spacing w:before="360" w:after="360"/>
        <w:ind w:left="709" w:hanging="709"/>
        <w:rPr>
          <w:rFonts w:ascii="Public Sans" w:hAnsi="Public Sans"/>
          <w:b/>
          <w:color w:val="FF0000"/>
        </w:rPr>
      </w:pPr>
      <w:r w:rsidRPr="00B64768">
        <w:rPr>
          <w:rFonts w:ascii="Public Sans" w:hAnsi="Public Sans"/>
          <w:b/>
        </w:rPr>
        <w:t>2.</w:t>
      </w:r>
      <w:r w:rsidRPr="00C13E6D">
        <w:rPr>
          <w:rFonts w:ascii="Public Sans" w:hAnsi="Public Sans"/>
          <w:b/>
        </w:rPr>
        <w:tab/>
      </w:r>
      <w:r w:rsidRPr="00B64768">
        <w:rPr>
          <w:rFonts w:ascii="Public Sans" w:hAnsi="Public Sans"/>
          <w:b/>
        </w:rPr>
        <w:t>Intellectual Property</w:t>
      </w:r>
      <w:r w:rsidR="00C13E6D">
        <w:rPr>
          <w:rFonts w:ascii="Public Sans" w:hAnsi="Public Sans"/>
          <w:b/>
        </w:rPr>
        <w:t xml:space="preserve"> </w:t>
      </w:r>
      <w:r w:rsidR="00C13E6D" w:rsidRPr="00C13E6D">
        <w:rPr>
          <w:rFonts w:ascii="Public Sans" w:hAnsi="Public Sans"/>
          <w:bCs/>
          <w:color w:val="FF0000"/>
        </w:rPr>
        <w:t>Note: Option A</w:t>
      </w:r>
      <w:r w:rsidR="00C13E6D">
        <w:rPr>
          <w:rFonts w:ascii="Public Sans" w:hAnsi="Public Sans"/>
          <w:bCs/>
          <w:color w:val="FF0000"/>
        </w:rPr>
        <w:t xml:space="preserve"> is </w:t>
      </w:r>
      <w:r w:rsidR="00F41061">
        <w:rPr>
          <w:rFonts w:ascii="Public Sans" w:hAnsi="Public Sans"/>
          <w:bCs/>
          <w:color w:val="FF0000"/>
        </w:rPr>
        <w:t>the</w:t>
      </w:r>
      <w:r w:rsidR="00C13E6D">
        <w:rPr>
          <w:rFonts w:ascii="Public Sans" w:hAnsi="Public Sans"/>
          <w:bCs/>
          <w:color w:val="FF0000"/>
        </w:rPr>
        <w:t xml:space="preserve"> default provision</w:t>
      </w:r>
      <w:r w:rsidR="00C13E6D" w:rsidRPr="008E6FC3">
        <w:rPr>
          <w:rFonts w:ascii="Public Sans" w:hAnsi="Public Sans"/>
          <w:bCs/>
          <w:color w:val="FF0000"/>
        </w:rPr>
        <w:t xml:space="preserve">. </w:t>
      </w:r>
      <w:r w:rsidR="00C13E6D" w:rsidRPr="008E6FC3">
        <w:rPr>
          <w:rFonts w:ascii="Public Sans" w:hAnsi="Public Sans"/>
          <w:b/>
          <w:color w:val="FF0000"/>
        </w:rPr>
        <w:t xml:space="preserve"> </w:t>
      </w:r>
      <w:r w:rsidR="00402455" w:rsidRPr="008E6FC3">
        <w:rPr>
          <w:rFonts w:ascii="Public Sans" w:hAnsi="Public Sans"/>
          <w:color w:val="FF0000"/>
        </w:rPr>
        <w:t>Select one option only.</w:t>
      </w:r>
    </w:p>
    <w:p w14:paraId="12C8F363" w14:textId="489BF226" w:rsidR="00F0214F" w:rsidRPr="00F0214F" w:rsidRDefault="00F0214F">
      <w:pPr>
        <w:pStyle w:val="Definition"/>
        <w:ind w:left="709"/>
        <w:rPr>
          <w:ins w:id="22" w:author="Michael Curtotti" w:date="2023-04-18T11:37:00Z"/>
          <w:rStyle w:val="DefinitionChar"/>
          <w:bCs/>
          <w:rPrChange w:id="23" w:author="Michael Curtotti" w:date="2023-04-18T11:37:00Z">
            <w:rPr>
              <w:ins w:id="24" w:author="Michael Curtotti" w:date="2023-04-18T11:37:00Z"/>
              <w:rStyle w:val="DefinitionChar"/>
              <w:b/>
            </w:rPr>
          </w:rPrChange>
        </w:rPr>
      </w:pPr>
      <w:ins w:id="25" w:author="Michael Curtotti" w:date="2023-04-18T11:37:00Z">
        <w:r>
          <w:rPr>
            <w:rStyle w:val="DefinitionChar"/>
            <w:b/>
          </w:rPr>
          <w:t xml:space="preserve">Assessable Work </w:t>
        </w:r>
        <w:r>
          <w:rPr>
            <w:rStyle w:val="DefinitionChar"/>
            <w:bCs/>
          </w:rPr>
          <w:t>has the meaning provided in clause 6.</w:t>
        </w:r>
      </w:ins>
    </w:p>
    <w:p w14:paraId="362FFAF1" w14:textId="1234E885" w:rsidR="00B65719" w:rsidRDefault="00B65719">
      <w:pPr>
        <w:pStyle w:val="Definition"/>
        <w:ind w:left="709"/>
      </w:pPr>
      <w:r w:rsidRPr="00B64768">
        <w:rPr>
          <w:rStyle w:val="DefinitionChar"/>
          <w:b/>
        </w:rPr>
        <w:t>Intellectual Property</w:t>
      </w:r>
      <w:r w:rsidRPr="00B64768">
        <w:rPr>
          <w:rStyle w:val="DefinitionChar"/>
        </w:rPr>
        <w:t xml:space="preserve"> (IP) </w:t>
      </w:r>
      <w:r w:rsidRPr="00B64768">
        <w:t>means all rights resulting from intellectual activity in the industrial, scientific, literary and artistic fields including copyright, inventions (including granted patents and patent applications), trademarks (including registered trademarks and trademark applications), designs (including registered designs and design applications), circuit layouts and the like, trade secrets, know-how, and plant breeder’s rights</w:t>
      </w:r>
      <w:ins w:id="26" w:author="Michael Curtotti" w:date="2023-04-18T11:36:00Z">
        <w:r w:rsidR="00F0214F">
          <w:t>, except for IP in Assessable Work</w:t>
        </w:r>
      </w:ins>
      <w:r w:rsidRPr="00B64768">
        <w:t>.</w:t>
      </w:r>
    </w:p>
    <w:p w14:paraId="6A892AF6" w14:textId="32A13122" w:rsidR="001929E8" w:rsidRPr="001929E8" w:rsidRDefault="001929E8">
      <w:pPr>
        <w:pStyle w:val="Definition"/>
        <w:ind w:left="709"/>
        <w:rPr>
          <w:bCs/>
        </w:rPr>
      </w:pPr>
      <w:ins w:id="27" w:author="Michael Curtotti" w:date="2023-04-18T11:17:00Z">
        <w:r>
          <w:rPr>
            <w:b/>
          </w:rPr>
          <w:t xml:space="preserve">Internship, </w:t>
        </w:r>
        <w:r>
          <w:rPr>
            <w:bCs/>
          </w:rPr>
          <w:t xml:space="preserve">for the purposes of this Agreement, means the research project to be undertaken by You </w:t>
        </w:r>
      </w:ins>
      <w:ins w:id="28" w:author="Michael Curtotti" w:date="2023-04-18T11:18:00Z">
        <w:r>
          <w:rPr>
            <w:bCs/>
          </w:rPr>
          <w:t xml:space="preserve">as described in Part B. </w:t>
        </w:r>
      </w:ins>
    </w:p>
    <w:p w14:paraId="69BAB4C8" w14:textId="77777777" w:rsidR="00402455" w:rsidRPr="000B207B" w:rsidRDefault="00402455" w:rsidP="000B207B">
      <w:pPr>
        <w:pStyle w:val="Definition"/>
        <w:ind w:left="709"/>
        <w:rPr>
          <w:color w:val="FF0000"/>
        </w:rPr>
      </w:pPr>
      <w:r w:rsidRPr="00402455">
        <w:rPr>
          <w:color w:val="FF0000"/>
        </w:rPr>
        <w:t>Select either Option A or Option B and delete the other.</w:t>
      </w:r>
    </w:p>
    <w:p w14:paraId="3AB65691" w14:textId="77777777" w:rsidR="00B65719" w:rsidRPr="00B64768" w:rsidRDefault="00B65719" w:rsidP="004828A7">
      <w:pPr>
        <w:spacing w:after="120"/>
        <w:ind w:left="1440" w:hanging="720"/>
        <w:rPr>
          <w:rFonts w:ascii="Public Sans" w:hAnsi="Public Sans"/>
        </w:rPr>
      </w:pPr>
      <w:r w:rsidRPr="000B207B">
        <w:rPr>
          <w:rFonts w:ascii="Public Sans" w:hAnsi="Public Sans"/>
          <w:highlight w:val="yellow"/>
        </w:rPr>
        <w:t>Option A:</w:t>
      </w:r>
      <w:r w:rsidRPr="00B64768">
        <w:rPr>
          <w:rFonts w:ascii="Public Sans" w:hAnsi="Public Sans"/>
        </w:rPr>
        <w:t xml:space="preserve"> </w:t>
      </w:r>
    </w:p>
    <w:p w14:paraId="0023C076" w14:textId="77777777" w:rsidR="00B65719" w:rsidRPr="00B64768" w:rsidRDefault="00B65719" w:rsidP="000B207B">
      <w:pPr>
        <w:pStyle w:val="Definition"/>
        <w:ind w:left="709"/>
      </w:pPr>
      <w:r w:rsidRPr="00B64768">
        <w:rPr>
          <w:b/>
        </w:rPr>
        <w:t>Internship IP</w:t>
      </w:r>
      <w:r w:rsidRPr="00B64768">
        <w:t xml:space="preserve"> means any Intellectual Property generated in connection with Your internship.</w:t>
      </w:r>
    </w:p>
    <w:p w14:paraId="769B22CA" w14:textId="77777777" w:rsidR="00B65719" w:rsidRPr="00B64768" w:rsidRDefault="00B65719" w:rsidP="004828A7">
      <w:pPr>
        <w:pStyle w:val="Definition"/>
        <w:ind w:left="1437" w:hanging="728"/>
      </w:pPr>
      <w:r w:rsidRPr="00B64768">
        <w:t>2.1</w:t>
      </w:r>
      <w:r w:rsidRPr="00B64768">
        <w:tab/>
        <w:t xml:space="preserve">You will own any </w:t>
      </w:r>
      <w:r w:rsidR="00F41061">
        <w:t>Internship IP</w:t>
      </w:r>
      <w:r w:rsidRPr="00B64768">
        <w:t xml:space="preserve"> that You create</w:t>
      </w:r>
      <w:r w:rsidR="00342296">
        <w:t>.</w:t>
      </w:r>
    </w:p>
    <w:p w14:paraId="38929ADE" w14:textId="77777777" w:rsidR="00B65719" w:rsidRPr="00B64768" w:rsidRDefault="00B65719" w:rsidP="004828A7">
      <w:pPr>
        <w:spacing w:after="120"/>
        <w:ind w:left="1440" w:hanging="720"/>
        <w:rPr>
          <w:rFonts w:ascii="Public Sans" w:hAnsi="Public Sans"/>
        </w:rPr>
      </w:pPr>
      <w:r w:rsidRPr="00B64768">
        <w:rPr>
          <w:rFonts w:ascii="Public Sans" w:hAnsi="Public Sans"/>
        </w:rPr>
        <w:t>2.2</w:t>
      </w:r>
      <w:r w:rsidRPr="00B64768">
        <w:rPr>
          <w:rFonts w:ascii="Public Sans" w:hAnsi="Public Sans"/>
        </w:rPr>
        <w:tab/>
        <w:t>You grant the University an irrevocable fee-free licence to use, adapt, modify, communicate and broadcast Internship IP for business use and research.</w:t>
      </w:r>
    </w:p>
    <w:p w14:paraId="6B4C05B2" w14:textId="77777777" w:rsidR="00700129" w:rsidRDefault="00700129" w:rsidP="00F41061">
      <w:pPr>
        <w:spacing w:after="120"/>
        <w:ind w:left="1440" w:hanging="720"/>
        <w:rPr>
          <w:rFonts w:ascii="Public Sans" w:hAnsi="Public Sans"/>
        </w:rPr>
      </w:pPr>
      <w:r w:rsidRPr="000B207B">
        <w:rPr>
          <w:rFonts w:ascii="Public Sans" w:hAnsi="Public Sans"/>
          <w:highlight w:val="yellow"/>
        </w:rPr>
        <w:t>OR</w:t>
      </w:r>
      <w:r>
        <w:rPr>
          <w:rFonts w:ascii="Public Sans" w:hAnsi="Public Sans"/>
        </w:rPr>
        <w:t xml:space="preserve"> </w:t>
      </w:r>
    </w:p>
    <w:p w14:paraId="5E836FB4" w14:textId="77777777" w:rsidR="00B65719" w:rsidRPr="00B64768" w:rsidRDefault="00B65719" w:rsidP="000B207B">
      <w:pPr>
        <w:spacing w:after="120"/>
        <w:ind w:left="1440" w:hanging="720"/>
        <w:rPr>
          <w:rFonts w:ascii="Public Sans" w:hAnsi="Public Sans"/>
          <w:b/>
          <w:bCs/>
        </w:rPr>
      </w:pPr>
      <w:r w:rsidRPr="000B207B">
        <w:rPr>
          <w:rFonts w:ascii="Public Sans" w:hAnsi="Public Sans"/>
          <w:highlight w:val="yellow"/>
        </w:rPr>
        <w:t>Option B:</w:t>
      </w:r>
      <w:r w:rsidR="00B64768">
        <w:rPr>
          <w:rFonts w:ascii="Public Sans" w:hAnsi="Public Sans"/>
        </w:rPr>
        <w:t xml:space="preserve"> </w:t>
      </w:r>
    </w:p>
    <w:p w14:paraId="736137E9" w14:textId="77777777" w:rsidR="00B65719" w:rsidRPr="00B64768" w:rsidRDefault="00B65719" w:rsidP="00AA7E16">
      <w:pPr>
        <w:spacing w:after="120"/>
        <w:ind w:left="709"/>
        <w:jc w:val="both"/>
        <w:rPr>
          <w:rFonts w:ascii="Public Sans" w:hAnsi="Public Sans"/>
        </w:rPr>
      </w:pPr>
      <w:r w:rsidRPr="00B64768">
        <w:rPr>
          <w:rFonts w:ascii="Public Sans" w:hAnsi="Public Sans"/>
          <w:b/>
        </w:rPr>
        <w:t>Internship IP</w:t>
      </w:r>
      <w:r w:rsidRPr="00B64768">
        <w:rPr>
          <w:rFonts w:ascii="Public Sans" w:hAnsi="Public Sans"/>
        </w:rPr>
        <w:t xml:space="preserve"> means any Intellectual Property generated in connection with Your internship but excludes copyright in Your </w:t>
      </w:r>
      <w:r w:rsidR="00AA7E16">
        <w:rPr>
          <w:rFonts w:ascii="Public Sans" w:hAnsi="Public Sans"/>
        </w:rPr>
        <w:t xml:space="preserve">thesis or </w:t>
      </w:r>
      <w:r w:rsidRPr="00B64768">
        <w:rPr>
          <w:rFonts w:ascii="Public Sans" w:hAnsi="Public Sans"/>
        </w:rPr>
        <w:t>assessable work.</w:t>
      </w:r>
    </w:p>
    <w:p w14:paraId="73AAD895" w14:textId="77777777" w:rsidR="00B65719" w:rsidRPr="00B64768" w:rsidRDefault="00B65719" w:rsidP="004828A7">
      <w:pPr>
        <w:spacing w:after="120"/>
        <w:ind w:left="1440" w:hanging="720"/>
        <w:rPr>
          <w:rFonts w:ascii="Public Sans" w:hAnsi="Public Sans"/>
        </w:rPr>
      </w:pPr>
      <w:r w:rsidRPr="00B64768">
        <w:rPr>
          <w:rFonts w:ascii="Public Sans" w:hAnsi="Public Sans"/>
        </w:rPr>
        <w:t>2.1</w:t>
      </w:r>
      <w:r w:rsidRPr="00B64768">
        <w:rPr>
          <w:rFonts w:ascii="Public Sans" w:hAnsi="Public Sans"/>
        </w:rPr>
        <w:tab/>
        <w:t>You assign to the University all Your right and title to and interest in Internship IP to the University.</w:t>
      </w:r>
    </w:p>
    <w:p w14:paraId="7C43BE8B" w14:textId="77777777" w:rsidR="00B65719" w:rsidRPr="00B64768" w:rsidRDefault="00B65719" w:rsidP="004828A7">
      <w:pPr>
        <w:spacing w:after="120"/>
        <w:ind w:left="1440" w:hanging="720"/>
        <w:rPr>
          <w:rFonts w:ascii="Public Sans" w:hAnsi="Public Sans"/>
        </w:rPr>
      </w:pPr>
      <w:r w:rsidRPr="00B64768">
        <w:rPr>
          <w:rFonts w:ascii="Public Sans" w:hAnsi="Public Sans"/>
        </w:rPr>
        <w:t>2.2</w:t>
      </w:r>
      <w:r w:rsidRPr="00B64768">
        <w:rPr>
          <w:rFonts w:ascii="Public Sans" w:hAnsi="Public Sans"/>
        </w:rPr>
        <w:tab/>
      </w:r>
      <w:r w:rsidR="00770579">
        <w:rPr>
          <w:rFonts w:ascii="Public Sans" w:hAnsi="Public Sans"/>
        </w:rPr>
        <w:t>The</w:t>
      </w:r>
      <w:r w:rsidRPr="00B64768">
        <w:rPr>
          <w:rFonts w:ascii="Public Sans" w:hAnsi="Public Sans"/>
        </w:rPr>
        <w:t xml:space="preserve"> University grants You a fee-free licence to use Internship IP for the purpose of Your assessable work </w:t>
      </w:r>
      <w:r w:rsidR="00AA7E16">
        <w:rPr>
          <w:rFonts w:ascii="Public Sans" w:hAnsi="Public Sans"/>
        </w:rPr>
        <w:t xml:space="preserve">necessary </w:t>
      </w:r>
      <w:r w:rsidRPr="00B64768">
        <w:rPr>
          <w:rFonts w:ascii="Public Sans" w:hAnsi="Public Sans"/>
        </w:rPr>
        <w:t xml:space="preserve">to satisfy the </w:t>
      </w:r>
      <w:r w:rsidRPr="004828A7">
        <w:rPr>
          <w:rFonts w:ascii="Public Sans" w:hAnsi="Public Sans"/>
          <w:highlight w:val="yellow"/>
        </w:rPr>
        <w:t>[Course/Project]</w:t>
      </w:r>
      <w:r w:rsidRPr="00B64768">
        <w:rPr>
          <w:rFonts w:ascii="Public Sans" w:hAnsi="Public Sans"/>
        </w:rPr>
        <w:t xml:space="preserve"> requirements specified in Part B.</w:t>
      </w:r>
    </w:p>
    <w:p w14:paraId="4DF1C26C" w14:textId="77777777" w:rsidR="00B65719" w:rsidRDefault="00B65719" w:rsidP="0057620D">
      <w:pPr>
        <w:spacing w:after="120"/>
        <w:ind w:left="1440" w:hanging="720"/>
        <w:rPr>
          <w:ins w:id="29" w:author="Michael Curtotti" w:date="2023-04-18T11:31:00Z"/>
          <w:rFonts w:ascii="Public Sans" w:hAnsi="Public Sans"/>
        </w:rPr>
      </w:pPr>
      <w:r w:rsidRPr="00B64768">
        <w:rPr>
          <w:rFonts w:ascii="Public Sans" w:hAnsi="Public Sans"/>
        </w:rPr>
        <w:t>2.3</w:t>
      </w:r>
      <w:r w:rsidRPr="00B64768">
        <w:rPr>
          <w:rFonts w:ascii="Public Sans" w:hAnsi="Public Sans"/>
        </w:rPr>
        <w:tab/>
        <w:t>You grant the University an irrevocable fee-free licence to use Your assessable work for internal business use and research.</w:t>
      </w:r>
    </w:p>
    <w:p w14:paraId="3D19AD91" w14:textId="410AC75F" w:rsidR="00F0214F" w:rsidRPr="00B64768" w:rsidRDefault="00F0214F" w:rsidP="0057620D">
      <w:pPr>
        <w:spacing w:after="120"/>
        <w:ind w:left="1440" w:hanging="720"/>
        <w:rPr>
          <w:rFonts w:ascii="Public Sans" w:hAnsi="Public Sans"/>
        </w:rPr>
      </w:pPr>
      <w:ins w:id="30" w:author="Michael Curtotti" w:date="2023-04-18T11:31:00Z">
        <w:r>
          <w:rPr>
            <w:rFonts w:ascii="Public Sans" w:hAnsi="Public Sans"/>
          </w:rPr>
          <w:t>2.4</w:t>
        </w:r>
        <w:r>
          <w:rPr>
            <w:rFonts w:ascii="Public Sans" w:hAnsi="Public Sans"/>
          </w:rPr>
          <w:tab/>
          <w:t xml:space="preserve">The University will ensure that Your contribution is acknowledged in any publications relating to the results of the Internship. </w:t>
        </w:r>
      </w:ins>
    </w:p>
    <w:p w14:paraId="4EBC80AD" w14:textId="77777777" w:rsidR="00FF38B1" w:rsidRDefault="00B65719" w:rsidP="0057620D">
      <w:pPr>
        <w:pStyle w:val="Heading2"/>
        <w:numPr>
          <w:ilvl w:val="0"/>
          <w:numId w:val="0"/>
        </w:numPr>
        <w:ind w:left="567" w:hanging="567"/>
        <w:rPr>
          <w:rFonts w:ascii="Public Sans" w:hAnsi="Public Sans"/>
          <w:b/>
        </w:rPr>
      </w:pPr>
      <w:r w:rsidRPr="00B64768">
        <w:rPr>
          <w:rFonts w:ascii="Public Sans" w:hAnsi="Public Sans"/>
          <w:b/>
        </w:rPr>
        <w:t>3.</w:t>
      </w:r>
      <w:r w:rsidR="0057620D">
        <w:rPr>
          <w:rFonts w:ascii="Public Sans" w:hAnsi="Public Sans"/>
          <w:b/>
        </w:rPr>
        <w:tab/>
      </w:r>
      <w:r w:rsidR="00E2320A" w:rsidRPr="0057620D">
        <w:rPr>
          <w:rFonts w:ascii="Public Sans" w:eastAsiaTheme="minorHAnsi" w:hAnsi="Public Sans" w:cs="Arial"/>
          <w:b/>
          <w:bCs w:val="0"/>
          <w:szCs w:val="22"/>
        </w:rPr>
        <w:t>Acknowledgement</w:t>
      </w:r>
    </w:p>
    <w:p w14:paraId="30A145B7" w14:textId="77777777" w:rsidR="00BC59B7" w:rsidRPr="0057620D" w:rsidRDefault="00BC59B7" w:rsidP="0057620D">
      <w:pPr>
        <w:pStyle w:val="Heading3"/>
        <w:numPr>
          <w:ilvl w:val="1"/>
          <w:numId w:val="12"/>
        </w:numPr>
        <w:ind w:left="1418" w:hanging="709"/>
        <w:rPr>
          <w:rFonts w:ascii="Public Sans" w:eastAsiaTheme="minorHAnsi" w:hAnsi="Public Sans" w:cs="Arial"/>
          <w:bCs w:val="0"/>
        </w:rPr>
      </w:pPr>
      <w:r w:rsidRPr="0057620D">
        <w:rPr>
          <w:rFonts w:ascii="Public Sans" w:eastAsiaTheme="minorHAnsi" w:hAnsi="Public Sans" w:cs="Arial"/>
          <w:bCs w:val="0"/>
        </w:rPr>
        <w:t xml:space="preserve">The </w:t>
      </w:r>
      <w:r w:rsidR="00251AD7" w:rsidRPr="0057620D">
        <w:rPr>
          <w:rFonts w:ascii="Public Sans" w:eastAsiaTheme="minorHAnsi" w:hAnsi="Public Sans" w:cs="Arial"/>
          <w:bCs w:val="0"/>
        </w:rPr>
        <w:t>University</w:t>
      </w:r>
      <w:r w:rsidRPr="0057620D">
        <w:rPr>
          <w:rFonts w:ascii="Public Sans" w:eastAsiaTheme="minorHAnsi" w:hAnsi="Public Sans" w:cs="Arial"/>
          <w:bCs w:val="0"/>
        </w:rPr>
        <w:t xml:space="preserve"> acknowledges that:</w:t>
      </w:r>
    </w:p>
    <w:p w14:paraId="35FC414B" w14:textId="77777777" w:rsidR="00BC59B7" w:rsidRPr="0057620D" w:rsidRDefault="00BC59B7" w:rsidP="0057620D">
      <w:pPr>
        <w:pStyle w:val="Heading4"/>
        <w:numPr>
          <w:ilvl w:val="2"/>
          <w:numId w:val="19"/>
        </w:numPr>
        <w:rPr>
          <w:rFonts w:ascii="Public Sans" w:hAnsi="Public Sans"/>
          <w:szCs w:val="22"/>
        </w:rPr>
      </w:pPr>
      <w:r w:rsidRPr="0057620D">
        <w:rPr>
          <w:rFonts w:ascii="Public Sans" w:hAnsi="Public Sans"/>
          <w:szCs w:val="22"/>
        </w:rPr>
        <w:t xml:space="preserve">the </w:t>
      </w:r>
      <w:r w:rsidR="00D91876" w:rsidRPr="0057620D">
        <w:rPr>
          <w:rFonts w:ascii="Public Sans" w:hAnsi="Public Sans"/>
          <w:szCs w:val="22"/>
        </w:rPr>
        <w:t>i</w:t>
      </w:r>
      <w:r w:rsidR="00251AD7" w:rsidRPr="0057620D">
        <w:rPr>
          <w:rFonts w:ascii="Public Sans" w:hAnsi="Public Sans"/>
          <w:szCs w:val="22"/>
        </w:rPr>
        <w:t>nternship</w:t>
      </w:r>
      <w:r w:rsidRPr="0057620D">
        <w:rPr>
          <w:rFonts w:ascii="Public Sans" w:hAnsi="Public Sans"/>
          <w:szCs w:val="22"/>
        </w:rPr>
        <w:t xml:space="preserve"> is being undertaken as an educational exercise as part of </w:t>
      </w:r>
      <w:r w:rsidR="00D91876" w:rsidRPr="0057620D">
        <w:rPr>
          <w:rFonts w:ascii="Public Sans" w:hAnsi="Public Sans"/>
          <w:szCs w:val="22"/>
        </w:rPr>
        <w:t xml:space="preserve">Your </w:t>
      </w:r>
      <w:r w:rsidRPr="0057620D">
        <w:rPr>
          <w:rFonts w:ascii="Public Sans" w:hAnsi="Public Sans"/>
          <w:szCs w:val="22"/>
        </w:rPr>
        <w:t>studies</w:t>
      </w:r>
      <w:r w:rsidR="0060442B" w:rsidRPr="0057620D">
        <w:rPr>
          <w:rFonts w:ascii="Public Sans" w:hAnsi="Public Sans"/>
          <w:szCs w:val="22"/>
        </w:rPr>
        <w:t>,</w:t>
      </w:r>
      <w:r w:rsidRPr="0057620D">
        <w:rPr>
          <w:rFonts w:ascii="Public Sans" w:hAnsi="Public Sans"/>
          <w:szCs w:val="22"/>
        </w:rPr>
        <w:t xml:space="preserve"> and </w:t>
      </w:r>
      <w:r w:rsidR="00D91876" w:rsidRPr="0057620D">
        <w:rPr>
          <w:rFonts w:ascii="Public Sans" w:hAnsi="Public Sans"/>
          <w:szCs w:val="22"/>
        </w:rPr>
        <w:t>You</w:t>
      </w:r>
      <w:r w:rsidR="000F1AB9" w:rsidRPr="0057620D">
        <w:rPr>
          <w:rFonts w:ascii="Public Sans" w:hAnsi="Public Sans"/>
          <w:szCs w:val="22"/>
        </w:rPr>
        <w:t xml:space="preserve"> may </w:t>
      </w:r>
      <w:r w:rsidRPr="0057620D">
        <w:rPr>
          <w:rFonts w:ascii="Public Sans" w:hAnsi="Public Sans"/>
          <w:szCs w:val="22"/>
        </w:rPr>
        <w:t>not have relevant qualifications or expertise;</w:t>
      </w:r>
    </w:p>
    <w:p w14:paraId="29619C7C" w14:textId="77777777" w:rsidR="00BC59B7" w:rsidRPr="0057620D" w:rsidRDefault="00D91876" w:rsidP="0057620D">
      <w:pPr>
        <w:pStyle w:val="Heading4"/>
        <w:numPr>
          <w:ilvl w:val="2"/>
          <w:numId w:val="19"/>
        </w:numPr>
        <w:rPr>
          <w:rFonts w:ascii="Public Sans" w:hAnsi="Public Sans"/>
          <w:szCs w:val="22"/>
        </w:rPr>
      </w:pPr>
      <w:r w:rsidRPr="0057620D">
        <w:rPr>
          <w:rFonts w:ascii="Public Sans" w:hAnsi="Public Sans"/>
          <w:szCs w:val="22"/>
        </w:rPr>
        <w:t>You may not produce any r</w:t>
      </w:r>
      <w:r w:rsidR="00BC59B7" w:rsidRPr="0057620D">
        <w:rPr>
          <w:rFonts w:ascii="Public Sans" w:hAnsi="Public Sans"/>
          <w:szCs w:val="22"/>
        </w:rPr>
        <w:t>esults or outcomes;</w:t>
      </w:r>
    </w:p>
    <w:p w14:paraId="20BD0A67" w14:textId="77777777" w:rsidR="00027A6D" w:rsidRPr="0057620D" w:rsidRDefault="000F1AB9" w:rsidP="0057620D">
      <w:pPr>
        <w:pStyle w:val="Heading4"/>
        <w:numPr>
          <w:ilvl w:val="2"/>
          <w:numId w:val="19"/>
        </w:numPr>
        <w:rPr>
          <w:rFonts w:ascii="Public Sans" w:hAnsi="Public Sans"/>
          <w:szCs w:val="22"/>
        </w:rPr>
      </w:pPr>
      <w:r w:rsidRPr="0057620D">
        <w:rPr>
          <w:rFonts w:ascii="Public Sans" w:hAnsi="Public Sans"/>
          <w:szCs w:val="22"/>
        </w:rPr>
        <w:t>You</w:t>
      </w:r>
      <w:r w:rsidR="00BC59B7" w:rsidRPr="0057620D">
        <w:rPr>
          <w:rFonts w:ascii="Public Sans" w:hAnsi="Public Sans"/>
          <w:szCs w:val="22"/>
        </w:rPr>
        <w:t xml:space="preserve"> make no promise, prediction or warranty whatsoever in respect of the results or outcomes arising from the </w:t>
      </w:r>
      <w:r w:rsidRPr="0057620D">
        <w:rPr>
          <w:rFonts w:ascii="Public Sans" w:hAnsi="Public Sans"/>
          <w:szCs w:val="22"/>
        </w:rPr>
        <w:t>i</w:t>
      </w:r>
      <w:r w:rsidR="00251AD7" w:rsidRPr="0057620D">
        <w:rPr>
          <w:rFonts w:ascii="Public Sans" w:hAnsi="Public Sans"/>
          <w:szCs w:val="22"/>
        </w:rPr>
        <w:t>nternship</w:t>
      </w:r>
      <w:r w:rsidR="00DF52B2" w:rsidRPr="0057620D">
        <w:rPr>
          <w:rFonts w:ascii="Public Sans" w:hAnsi="Public Sans"/>
          <w:szCs w:val="22"/>
        </w:rPr>
        <w:t>;</w:t>
      </w:r>
    </w:p>
    <w:p w14:paraId="0F44E497" w14:textId="77777777" w:rsidR="00BC59B7" w:rsidRPr="0057620D" w:rsidRDefault="000F1AB9" w:rsidP="0057620D">
      <w:pPr>
        <w:pStyle w:val="Heading4"/>
        <w:numPr>
          <w:ilvl w:val="2"/>
          <w:numId w:val="19"/>
        </w:numPr>
        <w:rPr>
          <w:rFonts w:ascii="Public Sans" w:hAnsi="Public Sans"/>
          <w:szCs w:val="22"/>
        </w:rPr>
      </w:pPr>
      <w:r w:rsidRPr="0057620D">
        <w:rPr>
          <w:rFonts w:ascii="Public Sans" w:hAnsi="Public Sans"/>
          <w:szCs w:val="22"/>
        </w:rPr>
        <w:t>You do</w:t>
      </w:r>
      <w:r w:rsidR="00BC59B7" w:rsidRPr="0057620D">
        <w:rPr>
          <w:rFonts w:ascii="Public Sans" w:hAnsi="Public Sans"/>
          <w:szCs w:val="22"/>
        </w:rPr>
        <w:t xml:space="preserve"> not provide any warranty or representation that the results or outcomes of the </w:t>
      </w:r>
      <w:r w:rsidRPr="0057620D">
        <w:rPr>
          <w:rFonts w:ascii="Public Sans" w:hAnsi="Public Sans"/>
          <w:szCs w:val="22"/>
        </w:rPr>
        <w:t>i</w:t>
      </w:r>
      <w:r w:rsidR="00251AD7" w:rsidRPr="0057620D">
        <w:rPr>
          <w:rFonts w:ascii="Public Sans" w:hAnsi="Public Sans"/>
          <w:szCs w:val="22"/>
        </w:rPr>
        <w:t>nternship</w:t>
      </w:r>
      <w:r w:rsidR="00BC59B7" w:rsidRPr="0057620D">
        <w:rPr>
          <w:rFonts w:ascii="Public Sans" w:hAnsi="Public Sans"/>
          <w:szCs w:val="22"/>
        </w:rPr>
        <w:t xml:space="preserve"> </w:t>
      </w:r>
      <w:r w:rsidR="00251AD7" w:rsidRPr="0057620D">
        <w:rPr>
          <w:rFonts w:ascii="Public Sans" w:hAnsi="Public Sans"/>
          <w:szCs w:val="22"/>
        </w:rPr>
        <w:t>are</w:t>
      </w:r>
      <w:r w:rsidR="00BC59B7" w:rsidRPr="0057620D">
        <w:rPr>
          <w:rFonts w:ascii="Public Sans" w:hAnsi="Public Sans"/>
          <w:szCs w:val="22"/>
        </w:rPr>
        <w:t>:</w:t>
      </w:r>
    </w:p>
    <w:p w14:paraId="61024028" w14:textId="77777777" w:rsidR="00BC59B7" w:rsidRPr="0057620D" w:rsidRDefault="00BC59B7" w:rsidP="0057620D">
      <w:pPr>
        <w:pStyle w:val="Heading4"/>
        <w:numPr>
          <w:ilvl w:val="3"/>
          <w:numId w:val="18"/>
        </w:numPr>
        <w:rPr>
          <w:rFonts w:ascii="Public Sans" w:hAnsi="Public Sans"/>
          <w:szCs w:val="22"/>
        </w:rPr>
      </w:pPr>
      <w:r w:rsidRPr="0057620D">
        <w:rPr>
          <w:rFonts w:ascii="Public Sans" w:hAnsi="Public Sans"/>
          <w:szCs w:val="22"/>
        </w:rPr>
        <w:t>error free</w:t>
      </w:r>
      <w:r w:rsidR="00027A6D" w:rsidRPr="0057620D">
        <w:rPr>
          <w:rFonts w:ascii="Public Sans" w:hAnsi="Public Sans"/>
          <w:szCs w:val="22"/>
        </w:rPr>
        <w:t>; or</w:t>
      </w:r>
    </w:p>
    <w:p w14:paraId="2E642D6D" w14:textId="77777777" w:rsidR="00647FA5" w:rsidRPr="0057620D" w:rsidRDefault="00BC59B7">
      <w:pPr>
        <w:pStyle w:val="Heading4"/>
        <w:numPr>
          <w:ilvl w:val="3"/>
          <w:numId w:val="18"/>
        </w:numPr>
        <w:rPr>
          <w:rFonts w:ascii="Public Sans" w:hAnsi="Public Sans"/>
          <w:szCs w:val="22"/>
        </w:rPr>
      </w:pPr>
      <w:r w:rsidRPr="0057620D">
        <w:rPr>
          <w:rFonts w:ascii="Public Sans" w:hAnsi="Public Sans"/>
          <w:szCs w:val="22"/>
        </w:rPr>
        <w:t>fit for any particular purpose</w:t>
      </w:r>
      <w:r w:rsidR="00027A6D" w:rsidRPr="0057620D">
        <w:rPr>
          <w:rFonts w:ascii="Public Sans" w:hAnsi="Public Sans"/>
          <w:szCs w:val="22"/>
        </w:rPr>
        <w:t>.</w:t>
      </w:r>
      <w:r w:rsidRPr="0057620D">
        <w:rPr>
          <w:rFonts w:ascii="Public Sans" w:hAnsi="Public Sans"/>
          <w:szCs w:val="22"/>
        </w:rPr>
        <w:t xml:space="preserve"> </w:t>
      </w:r>
    </w:p>
    <w:p w14:paraId="542F81D8" w14:textId="77777777" w:rsidR="00647FA5" w:rsidRPr="004828A7" w:rsidRDefault="00647FA5" w:rsidP="00647FA5">
      <w:pPr>
        <w:pStyle w:val="Heading1"/>
        <w:numPr>
          <w:ilvl w:val="0"/>
          <w:numId w:val="18"/>
        </w:numPr>
        <w:rPr>
          <w:rFonts w:ascii="Public Sans" w:hAnsi="Public Sans" w:cstheme="minorHAnsi"/>
        </w:rPr>
      </w:pPr>
      <w:bookmarkStart w:id="31" w:name="_Toc451351680"/>
      <w:bookmarkStart w:id="32" w:name="_Toc83292661"/>
      <w:r w:rsidRPr="0057620D">
        <w:rPr>
          <w:rFonts w:ascii="Public Sans" w:hAnsi="Public Sans" w:cstheme="minorHAnsi"/>
        </w:rPr>
        <w:t>Independent Legal and Professional Advice and Own Reliance</w:t>
      </w:r>
      <w:bookmarkEnd w:id="31"/>
      <w:bookmarkEnd w:id="32"/>
    </w:p>
    <w:p w14:paraId="3D950DBE" w14:textId="77777777" w:rsidR="00647FA5" w:rsidRPr="0057620D" w:rsidRDefault="00647FA5" w:rsidP="00647FA5">
      <w:pPr>
        <w:pStyle w:val="Heading2"/>
        <w:numPr>
          <w:ilvl w:val="1"/>
          <w:numId w:val="18"/>
        </w:numPr>
        <w:rPr>
          <w:rFonts w:ascii="Public Sans" w:hAnsi="Public Sans" w:cstheme="minorHAnsi"/>
        </w:rPr>
      </w:pPr>
      <w:r>
        <w:rPr>
          <w:rFonts w:ascii="Public Sans" w:hAnsi="Public Sans" w:cstheme="minorHAnsi"/>
        </w:rPr>
        <w:t>You</w:t>
      </w:r>
      <w:r w:rsidRPr="0057620D">
        <w:rPr>
          <w:rFonts w:ascii="Public Sans" w:hAnsi="Public Sans" w:cstheme="minorHAnsi"/>
        </w:rPr>
        <w:t xml:space="preserve"> warrant and represent that:</w:t>
      </w:r>
    </w:p>
    <w:p w14:paraId="1A3CF670" w14:textId="77777777" w:rsidR="00647FA5" w:rsidRPr="0057620D" w:rsidRDefault="00647FA5" w:rsidP="00647FA5">
      <w:pPr>
        <w:pStyle w:val="Heading3"/>
        <w:numPr>
          <w:ilvl w:val="2"/>
          <w:numId w:val="18"/>
        </w:numPr>
        <w:rPr>
          <w:rFonts w:ascii="Public Sans" w:hAnsi="Public Sans" w:cstheme="minorHAnsi"/>
        </w:rPr>
      </w:pPr>
      <w:r>
        <w:rPr>
          <w:rFonts w:ascii="Public Sans" w:hAnsi="Public Sans" w:cstheme="minorHAnsi"/>
        </w:rPr>
        <w:t>You have</w:t>
      </w:r>
      <w:r w:rsidRPr="0057620D">
        <w:rPr>
          <w:rFonts w:ascii="Public Sans" w:hAnsi="Public Sans" w:cstheme="minorHAnsi"/>
        </w:rPr>
        <w:t xml:space="preserve"> been provided with no less than 30 days to obtain independent legal advice and </w:t>
      </w:r>
      <w:r>
        <w:rPr>
          <w:rFonts w:ascii="Public Sans" w:hAnsi="Public Sans" w:cstheme="minorHAnsi"/>
        </w:rPr>
        <w:t xml:space="preserve">You </w:t>
      </w:r>
      <w:r w:rsidRPr="0057620D">
        <w:rPr>
          <w:rFonts w:ascii="Public Sans" w:hAnsi="Public Sans" w:cstheme="minorHAnsi"/>
        </w:rPr>
        <w:t>enter into this deed freely and voluntarily on the basis of that advice;</w:t>
      </w:r>
      <w:r w:rsidRPr="0057620D">
        <w:rPr>
          <w:rStyle w:val="FootnoteReference"/>
          <w:rFonts w:ascii="Public Sans" w:hAnsi="Public Sans" w:cstheme="minorHAnsi"/>
        </w:rPr>
        <w:footnoteReference w:id="1"/>
      </w:r>
      <w:r w:rsidRPr="0057620D">
        <w:rPr>
          <w:rFonts w:ascii="Public Sans" w:hAnsi="Public Sans" w:cstheme="minorHAnsi"/>
        </w:rPr>
        <w:t xml:space="preserve"> </w:t>
      </w:r>
    </w:p>
    <w:p w14:paraId="2FC6D3F2" w14:textId="77777777" w:rsidR="00647FA5" w:rsidRPr="0057620D" w:rsidRDefault="00647FA5" w:rsidP="00647FA5">
      <w:pPr>
        <w:pStyle w:val="Heading3"/>
        <w:numPr>
          <w:ilvl w:val="2"/>
          <w:numId w:val="18"/>
        </w:numPr>
        <w:rPr>
          <w:rFonts w:ascii="Public Sans" w:hAnsi="Public Sans" w:cstheme="minorHAnsi"/>
        </w:rPr>
      </w:pPr>
      <w:r w:rsidRPr="0057620D">
        <w:rPr>
          <w:rFonts w:ascii="Public Sans" w:hAnsi="Public Sans" w:cstheme="minorHAnsi"/>
        </w:rPr>
        <w:t xml:space="preserve">in entering this deed, </w:t>
      </w:r>
      <w:r>
        <w:rPr>
          <w:rFonts w:ascii="Public Sans" w:hAnsi="Public Sans" w:cstheme="minorHAnsi"/>
        </w:rPr>
        <w:t>You do</w:t>
      </w:r>
      <w:r w:rsidRPr="0057620D">
        <w:rPr>
          <w:rFonts w:ascii="Public Sans" w:hAnsi="Public Sans" w:cstheme="minorHAnsi"/>
        </w:rPr>
        <w:t xml:space="preserve"> not rely on any representations, advice, promise, statement or information of any kind from any person, other than as set out in this deed; </w:t>
      </w:r>
    </w:p>
    <w:p w14:paraId="79BDB9A9" w14:textId="77777777" w:rsidR="00647FA5" w:rsidRPr="0057620D" w:rsidRDefault="00647FA5" w:rsidP="00647FA5">
      <w:pPr>
        <w:pStyle w:val="Heading3"/>
        <w:numPr>
          <w:ilvl w:val="2"/>
          <w:numId w:val="18"/>
        </w:numPr>
        <w:rPr>
          <w:rFonts w:ascii="Public Sans" w:hAnsi="Public Sans" w:cstheme="minorHAnsi"/>
        </w:rPr>
      </w:pPr>
      <w:r>
        <w:rPr>
          <w:rFonts w:ascii="Public Sans" w:hAnsi="Public Sans" w:cstheme="minorHAnsi"/>
        </w:rPr>
        <w:t>You</w:t>
      </w:r>
      <w:r w:rsidRPr="0057620D">
        <w:rPr>
          <w:rFonts w:ascii="Public Sans" w:hAnsi="Public Sans" w:cstheme="minorHAnsi"/>
        </w:rPr>
        <w:t xml:space="preserve"> acknowledge that the University does not provide financial or business advice and </w:t>
      </w:r>
      <w:r>
        <w:rPr>
          <w:rFonts w:ascii="Public Sans" w:hAnsi="Public Sans" w:cstheme="minorHAnsi"/>
        </w:rPr>
        <w:t>You</w:t>
      </w:r>
      <w:r w:rsidRPr="0057620D">
        <w:rPr>
          <w:rFonts w:ascii="Public Sans" w:hAnsi="Public Sans" w:cstheme="minorHAnsi"/>
        </w:rPr>
        <w:t xml:space="preserve"> will seek </w:t>
      </w:r>
      <w:r>
        <w:rPr>
          <w:rFonts w:ascii="Public Sans" w:hAnsi="Public Sans" w:cstheme="minorHAnsi"/>
        </w:rPr>
        <w:t>your</w:t>
      </w:r>
      <w:r w:rsidRPr="0057620D">
        <w:rPr>
          <w:rFonts w:ascii="Public Sans" w:hAnsi="Public Sans" w:cstheme="minorHAnsi"/>
        </w:rPr>
        <w:t xml:space="preserve"> own financial, tax or business advice in relation to </w:t>
      </w:r>
      <w:r>
        <w:rPr>
          <w:rFonts w:ascii="Public Sans" w:hAnsi="Public Sans" w:cstheme="minorHAnsi"/>
        </w:rPr>
        <w:t>your</w:t>
      </w:r>
      <w:r w:rsidRPr="0057620D">
        <w:rPr>
          <w:rFonts w:ascii="Public Sans" w:hAnsi="Public Sans" w:cstheme="minorHAnsi"/>
        </w:rPr>
        <w:t xml:space="preserve"> rights or obligations</w:t>
      </w:r>
      <w:r>
        <w:rPr>
          <w:rFonts w:ascii="Public Sans" w:hAnsi="Public Sans" w:cstheme="minorHAnsi"/>
        </w:rPr>
        <w:t>; and</w:t>
      </w:r>
    </w:p>
    <w:p w14:paraId="7E8884EC" w14:textId="77777777" w:rsidR="00647FA5" w:rsidRPr="0057620D" w:rsidRDefault="00647FA5" w:rsidP="00647FA5">
      <w:pPr>
        <w:pStyle w:val="Heading3"/>
        <w:numPr>
          <w:ilvl w:val="2"/>
          <w:numId w:val="18"/>
        </w:numPr>
        <w:rPr>
          <w:rFonts w:ascii="Public Sans" w:hAnsi="Public Sans" w:cstheme="minorHAnsi"/>
        </w:rPr>
      </w:pPr>
      <w:r>
        <w:rPr>
          <w:rFonts w:ascii="Public Sans" w:hAnsi="Public Sans" w:cstheme="minorHAnsi"/>
        </w:rPr>
        <w:t>You are</w:t>
      </w:r>
      <w:r w:rsidRPr="0057620D">
        <w:rPr>
          <w:rFonts w:ascii="Public Sans" w:hAnsi="Public Sans" w:cstheme="minorHAnsi"/>
        </w:rPr>
        <w:t xml:space="preserve"> aware that the University relies on the warranties and representations made by the </w:t>
      </w:r>
      <w:r>
        <w:rPr>
          <w:rFonts w:ascii="Public Sans" w:hAnsi="Public Sans" w:cstheme="minorHAnsi"/>
        </w:rPr>
        <w:t>You</w:t>
      </w:r>
      <w:r w:rsidRPr="0057620D">
        <w:rPr>
          <w:rFonts w:ascii="Public Sans" w:hAnsi="Public Sans" w:cstheme="minorHAnsi"/>
        </w:rPr>
        <w:t xml:space="preserve"> in connection with this deed.  </w:t>
      </w:r>
    </w:p>
    <w:p w14:paraId="5B926663" w14:textId="479BFD08" w:rsidR="001929E8" w:rsidRDefault="001929E8" w:rsidP="0057620D">
      <w:pPr>
        <w:pStyle w:val="Heading4"/>
        <w:numPr>
          <w:ilvl w:val="0"/>
          <w:numId w:val="18"/>
        </w:numPr>
        <w:rPr>
          <w:ins w:id="33" w:author="Michael Curtotti" w:date="2023-04-18T11:25:00Z"/>
          <w:rFonts w:ascii="Public Sans" w:hAnsi="Public Sans"/>
          <w:b/>
        </w:rPr>
      </w:pPr>
      <w:ins w:id="34" w:author="Michael Curtotti" w:date="2023-04-18T11:25:00Z">
        <w:r>
          <w:rPr>
            <w:rFonts w:ascii="Public Sans" w:hAnsi="Public Sans"/>
            <w:b/>
          </w:rPr>
          <w:t>Open Sourcing</w:t>
        </w:r>
      </w:ins>
    </w:p>
    <w:p w14:paraId="514FC99E" w14:textId="24E0CCF1" w:rsidR="001929E8" w:rsidRPr="00F0214F" w:rsidRDefault="001929E8">
      <w:pPr>
        <w:pStyle w:val="Heading4"/>
        <w:numPr>
          <w:ilvl w:val="1"/>
          <w:numId w:val="27"/>
        </w:numPr>
        <w:rPr>
          <w:ins w:id="35" w:author="Michael Curtotti" w:date="2023-04-18T11:25:00Z"/>
          <w:rFonts w:ascii="Public Sans" w:hAnsi="Public Sans"/>
          <w:bCs/>
          <w:rPrChange w:id="36" w:author="Michael Curtotti" w:date="2023-04-18T11:29:00Z">
            <w:rPr>
              <w:ins w:id="37" w:author="Michael Curtotti" w:date="2023-04-18T11:25:00Z"/>
              <w:rFonts w:ascii="Public Sans" w:hAnsi="Public Sans"/>
              <w:b/>
            </w:rPr>
          </w:rPrChange>
        </w:rPr>
        <w:pPrChange w:id="38" w:author="Michael Curtotti" w:date="2023-04-18T11:25:00Z">
          <w:pPr>
            <w:pStyle w:val="Heading4"/>
            <w:numPr>
              <w:ilvl w:val="0"/>
              <w:numId w:val="18"/>
            </w:numPr>
            <w:tabs>
              <w:tab w:val="clear" w:pos="1276"/>
            </w:tabs>
            <w:ind w:left="450" w:hanging="450"/>
          </w:pPr>
        </w:pPrChange>
      </w:pPr>
      <w:ins w:id="39" w:author="Michael Curtotti" w:date="2023-04-18T11:25:00Z">
        <w:r w:rsidRPr="00F0214F">
          <w:rPr>
            <w:rFonts w:ascii="Public Sans" w:hAnsi="Public Sans"/>
            <w:bCs/>
            <w:rPrChange w:id="40" w:author="Michael Curtotti" w:date="2023-04-18T11:29:00Z">
              <w:rPr>
                <w:rFonts w:ascii="Public Sans" w:hAnsi="Public Sans"/>
                <w:b/>
              </w:rPr>
            </w:rPrChange>
          </w:rPr>
          <w:t>The parties have agreed that ANU will place any resulting Inte</w:t>
        </w:r>
      </w:ins>
      <w:ins w:id="41" w:author="Michael Curtotti" w:date="2023-04-18T11:26:00Z">
        <w:r w:rsidRPr="00F0214F">
          <w:rPr>
            <w:rFonts w:ascii="Public Sans" w:hAnsi="Public Sans"/>
            <w:bCs/>
            <w:rPrChange w:id="42" w:author="Michael Curtotti" w:date="2023-04-18T11:29:00Z">
              <w:rPr>
                <w:rFonts w:ascii="Public Sans" w:hAnsi="Public Sans"/>
                <w:b/>
              </w:rPr>
            </w:rPrChange>
          </w:rPr>
          <w:t>llectual Property from the Internship (the Internship IP) into the public domain under a suitable open source agreement</w:t>
        </w:r>
      </w:ins>
      <w:ins w:id="43" w:author="Michael Curtotti" w:date="2023-04-18T11:29:00Z">
        <w:r w:rsidR="00F0214F" w:rsidRPr="00F0214F">
          <w:rPr>
            <w:rFonts w:ascii="Public Sans" w:hAnsi="Public Sans"/>
            <w:bCs/>
            <w:rPrChange w:id="44" w:author="Michael Curtotti" w:date="2023-04-18T11:29:00Z">
              <w:rPr>
                <w:rFonts w:ascii="Public Sans" w:hAnsi="Public Sans"/>
                <w:b/>
              </w:rPr>
            </w:rPrChange>
          </w:rPr>
          <w:t>, similar to the [….] licence.</w:t>
        </w:r>
      </w:ins>
    </w:p>
    <w:p w14:paraId="157636CD" w14:textId="1512143E" w:rsidR="00F0214F" w:rsidRDefault="00F0214F" w:rsidP="001929E8">
      <w:pPr>
        <w:pStyle w:val="Heading4"/>
        <w:numPr>
          <w:ilvl w:val="0"/>
          <w:numId w:val="27"/>
        </w:numPr>
        <w:rPr>
          <w:ins w:id="45" w:author="Michael Curtotti" w:date="2023-04-18T11:37:00Z"/>
          <w:rFonts w:ascii="Public Sans" w:hAnsi="Public Sans"/>
          <w:b/>
        </w:rPr>
      </w:pPr>
      <w:ins w:id="46" w:author="Michael Curtotti" w:date="2023-04-18T11:36:00Z">
        <w:r>
          <w:rPr>
            <w:rFonts w:ascii="Public Sans" w:hAnsi="Public Sans"/>
            <w:b/>
          </w:rPr>
          <w:t>Assessable Work</w:t>
        </w:r>
      </w:ins>
    </w:p>
    <w:p w14:paraId="38A5AB65" w14:textId="504AFCCB" w:rsidR="00F0214F" w:rsidRDefault="00570F38">
      <w:pPr>
        <w:pStyle w:val="Heading4"/>
        <w:numPr>
          <w:ilvl w:val="1"/>
          <w:numId w:val="27"/>
        </w:numPr>
        <w:rPr>
          <w:ins w:id="47" w:author="Michael Curtotti" w:date="2023-04-18T11:36:00Z"/>
          <w:rFonts w:ascii="Public Sans" w:hAnsi="Public Sans"/>
          <w:b/>
        </w:rPr>
        <w:pPrChange w:id="48" w:author="Michael Curtotti" w:date="2023-04-18T11:37:00Z">
          <w:pPr>
            <w:pStyle w:val="Heading4"/>
            <w:numPr>
              <w:ilvl w:val="0"/>
              <w:numId w:val="27"/>
            </w:numPr>
            <w:tabs>
              <w:tab w:val="clear" w:pos="1276"/>
            </w:tabs>
            <w:ind w:left="450" w:hanging="450"/>
          </w:pPr>
        </w:pPrChange>
      </w:pPr>
      <w:ins w:id="49" w:author="Michael Curtotti" w:date="2023-04-18T11:38:00Z">
        <w:r>
          <w:rPr>
            <w:rFonts w:ascii="Public Sans" w:hAnsi="Public Sans"/>
            <w:bCs/>
          </w:rPr>
          <w:t>You</w:t>
        </w:r>
      </w:ins>
      <w:ins w:id="50" w:author="Michael Curtotti" w:date="2023-04-18T11:37:00Z">
        <w:r>
          <w:rPr>
            <w:rFonts w:ascii="Public Sans" w:hAnsi="Public Sans"/>
            <w:bCs/>
          </w:rPr>
          <w:t xml:space="preserve"> shall retain all intellectual property rights in copyright in Assess</w:t>
        </w:r>
      </w:ins>
      <w:ins w:id="51" w:author="Michael Curtotti" w:date="2023-04-18T11:38:00Z">
        <w:r>
          <w:rPr>
            <w:rFonts w:ascii="Public Sans" w:hAnsi="Public Sans"/>
            <w:bCs/>
          </w:rPr>
          <w:t>a</w:t>
        </w:r>
      </w:ins>
      <w:ins w:id="52" w:author="Michael Curtotti" w:date="2023-04-18T11:37:00Z">
        <w:r>
          <w:rPr>
            <w:rFonts w:ascii="Public Sans" w:hAnsi="Public Sans"/>
            <w:bCs/>
          </w:rPr>
          <w:t>ble Work, meaning any written mater</w:t>
        </w:r>
      </w:ins>
      <w:ins w:id="53" w:author="Michael Curtotti" w:date="2023-04-18T11:38:00Z">
        <w:r>
          <w:rPr>
            <w:rFonts w:ascii="Public Sans" w:hAnsi="Public Sans"/>
            <w:bCs/>
          </w:rPr>
          <w:t>ials submitted for examination or otherwise created by You during the Internship.</w:t>
        </w:r>
      </w:ins>
    </w:p>
    <w:p w14:paraId="56604DBD" w14:textId="7C27946E" w:rsidR="00B65719" w:rsidRPr="0057620D" w:rsidRDefault="009909C5">
      <w:pPr>
        <w:pStyle w:val="Heading4"/>
        <w:numPr>
          <w:ilvl w:val="0"/>
          <w:numId w:val="27"/>
        </w:numPr>
        <w:rPr>
          <w:rFonts w:ascii="Public Sans" w:hAnsi="Public Sans"/>
          <w:b/>
        </w:rPr>
        <w:pPrChange w:id="54" w:author="Michael Curtotti" w:date="2023-04-18T11:25:00Z">
          <w:pPr>
            <w:pStyle w:val="Heading4"/>
            <w:numPr>
              <w:ilvl w:val="0"/>
              <w:numId w:val="18"/>
            </w:numPr>
            <w:tabs>
              <w:tab w:val="clear" w:pos="1276"/>
            </w:tabs>
            <w:ind w:left="450" w:hanging="450"/>
          </w:pPr>
        </w:pPrChange>
      </w:pPr>
      <w:r w:rsidRPr="0057620D">
        <w:rPr>
          <w:rFonts w:ascii="Public Sans" w:hAnsi="Public Sans"/>
          <w:b/>
        </w:rPr>
        <w:t>General</w:t>
      </w:r>
    </w:p>
    <w:p w14:paraId="47933D2D" w14:textId="77777777" w:rsidR="00B65719" w:rsidRPr="00B64768" w:rsidRDefault="00647FA5" w:rsidP="0057620D">
      <w:pPr>
        <w:spacing w:after="120"/>
        <w:ind w:left="1440" w:hanging="720"/>
        <w:rPr>
          <w:rFonts w:ascii="Public Sans" w:hAnsi="Public Sans"/>
        </w:rPr>
      </w:pPr>
      <w:r>
        <w:rPr>
          <w:rFonts w:ascii="Public Sans" w:hAnsi="Public Sans"/>
        </w:rPr>
        <w:t>5</w:t>
      </w:r>
      <w:r w:rsidR="00B65719" w:rsidRPr="00B64768">
        <w:rPr>
          <w:rFonts w:ascii="Public Sans" w:hAnsi="Public Sans"/>
        </w:rPr>
        <w:t>.1</w:t>
      </w:r>
      <w:r w:rsidR="00B65719" w:rsidRPr="00B64768">
        <w:rPr>
          <w:rFonts w:ascii="Public Sans" w:hAnsi="Public Sans"/>
        </w:rPr>
        <w:tab/>
        <w:t>In the event of any question, issue or dispute arising in relation to Your conduct during the internship, the matter will be resolved in accordance with University policies and procedures.</w:t>
      </w:r>
    </w:p>
    <w:p w14:paraId="769EC84D" w14:textId="77777777" w:rsidR="0057620D" w:rsidRDefault="00647FA5" w:rsidP="000B207B">
      <w:pPr>
        <w:spacing w:before="0" w:after="160" w:line="259" w:lineRule="auto"/>
        <w:rPr>
          <w:rFonts w:ascii="Public Sans" w:hAnsi="Public Sans"/>
          <w:b/>
          <w:sz w:val="28"/>
          <w:szCs w:val="28"/>
        </w:rPr>
      </w:pPr>
      <w:r>
        <w:rPr>
          <w:rFonts w:ascii="Public Sans" w:hAnsi="Public Sans"/>
        </w:rPr>
        <w:t>5</w:t>
      </w:r>
      <w:r w:rsidR="00B65719" w:rsidRPr="00B64768">
        <w:rPr>
          <w:rFonts w:ascii="Public Sans" w:hAnsi="Public Sans"/>
        </w:rPr>
        <w:t>.2</w:t>
      </w:r>
      <w:r w:rsidR="00B65719" w:rsidRPr="00B64768">
        <w:rPr>
          <w:rFonts w:ascii="Public Sans" w:hAnsi="Public Sans"/>
        </w:rPr>
        <w:tab/>
        <w:t>You must inform Your supervisor immediately if the risk of, or an actual conflict of interest arises prior to, or during, Your internship.</w:t>
      </w:r>
    </w:p>
    <w:p w14:paraId="447733D3" w14:textId="77777777" w:rsidR="0057620D" w:rsidRDefault="0057620D" w:rsidP="000B207B">
      <w:pPr>
        <w:spacing w:before="0" w:after="160" w:line="259" w:lineRule="auto"/>
        <w:rPr>
          <w:rFonts w:ascii="Public Sans" w:hAnsi="Public Sans"/>
          <w:b/>
          <w:sz w:val="28"/>
          <w:szCs w:val="28"/>
        </w:rPr>
      </w:pPr>
    </w:p>
    <w:p w14:paraId="2C0BF740" w14:textId="77777777" w:rsidR="0057620D" w:rsidRDefault="0057620D" w:rsidP="000B207B">
      <w:pPr>
        <w:spacing w:before="0" w:after="160" w:line="259" w:lineRule="auto"/>
        <w:rPr>
          <w:rFonts w:ascii="Public Sans" w:hAnsi="Public Sans"/>
          <w:b/>
          <w:sz w:val="28"/>
          <w:szCs w:val="28"/>
        </w:rPr>
      </w:pPr>
    </w:p>
    <w:p w14:paraId="621924AB" w14:textId="77777777" w:rsidR="0057620D" w:rsidRDefault="0057620D" w:rsidP="000B207B">
      <w:pPr>
        <w:spacing w:before="0" w:after="160" w:line="259" w:lineRule="auto"/>
        <w:rPr>
          <w:rFonts w:ascii="Public Sans" w:hAnsi="Public Sans"/>
          <w:b/>
          <w:sz w:val="28"/>
          <w:szCs w:val="28"/>
        </w:rPr>
      </w:pPr>
    </w:p>
    <w:p w14:paraId="79A0ACD4" w14:textId="77777777" w:rsidR="0057620D" w:rsidRDefault="0057620D" w:rsidP="000B207B">
      <w:pPr>
        <w:spacing w:before="0" w:after="160" w:line="259" w:lineRule="auto"/>
        <w:rPr>
          <w:rFonts w:ascii="Public Sans" w:hAnsi="Public Sans"/>
          <w:b/>
          <w:sz w:val="28"/>
          <w:szCs w:val="28"/>
        </w:rPr>
      </w:pPr>
    </w:p>
    <w:p w14:paraId="241332C2" w14:textId="77777777" w:rsidR="0057620D" w:rsidRDefault="0057620D" w:rsidP="000B207B">
      <w:pPr>
        <w:spacing w:before="0" w:after="160" w:line="259" w:lineRule="auto"/>
        <w:rPr>
          <w:rFonts w:ascii="Public Sans" w:hAnsi="Public Sans"/>
          <w:b/>
          <w:sz w:val="28"/>
          <w:szCs w:val="28"/>
        </w:rPr>
      </w:pPr>
    </w:p>
    <w:p w14:paraId="0F8F0C21" w14:textId="77777777" w:rsidR="0057620D" w:rsidRDefault="0057620D" w:rsidP="000B207B">
      <w:pPr>
        <w:spacing w:before="0" w:after="160" w:line="259" w:lineRule="auto"/>
        <w:rPr>
          <w:rFonts w:ascii="Public Sans" w:hAnsi="Public Sans"/>
          <w:b/>
          <w:sz w:val="28"/>
          <w:szCs w:val="28"/>
        </w:rPr>
      </w:pPr>
    </w:p>
    <w:p w14:paraId="7DD104AF" w14:textId="77777777" w:rsidR="0057620D" w:rsidRDefault="0057620D" w:rsidP="000B207B">
      <w:pPr>
        <w:spacing w:before="0" w:after="160" w:line="259" w:lineRule="auto"/>
        <w:rPr>
          <w:rFonts w:ascii="Public Sans" w:hAnsi="Public Sans"/>
          <w:b/>
          <w:sz w:val="28"/>
          <w:szCs w:val="28"/>
        </w:rPr>
      </w:pPr>
    </w:p>
    <w:p w14:paraId="56AD9E57" w14:textId="77777777" w:rsidR="0057620D" w:rsidRDefault="0057620D" w:rsidP="000B207B">
      <w:pPr>
        <w:spacing w:before="0" w:after="160" w:line="259" w:lineRule="auto"/>
        <w:rPr>
          <w:rFonts w:ascii="Public Sans" w:hAnsi="Public Sans"/>
          <w:b/>
          <w:sz w:val="28"/>
          <w:szCs w:val="28"/>
        </w:rPr>
      </w:pPr>
    </w:p>
    <w:p w14:paraId="5DA057AE" w14:textId="77777777" w:rsidR="001E5F2B" w:rsidRDefault="001E5F2B">
      <w:pPr>
        <w:spacing w:before="0" w:after="160" w:line="259" w:lineRule="auto"/>
        <w:rPr>
          <w:rFonts w:ascii="Public Sans" w:hAnsi="Public Sans"/>
          <w:b/>
          <w:sz w:val="28"/>
          <w:szCs w:val="28"/>
        </w:rPr>
      </w:pPr>
      <w:r>
        <w:rPr>
          <w:rFonts w:ascii="Public Sans" w:hAnsi="Public Sans"/>
          <w:b/>
          <w:sz w:val="28"/>
          <w:szCs w:val="28"/>
        </w:rPr>
        <w:br w:type="page"/>
      </w:r>
    </w:p>
    <w:p w14:paraId="6B509383" w14:textId="77777777" w:rsidR="00DE4F07" w:rsidRPr="00B64768" w:rsidRDefault="00DE4F07" w:rsidP="000B207B">
      <w:pPr>
        <w:spacing w:before="0" w:after="160" w:line="259" w:lineRule="auto"/>
        <w:rPr>
          <w:rFonts w:ascii="Public Sans" w:hAnsi="Public Sans"/>
          <w:b/>
          <w:sz w:val="28"/>
          <w:szCs w:val="28"/>
        </w:rPr>
      </w:pPr>
      <w:r w:rsidRPr="00B64768">
        <w:rPr>
          <w:rFonts w:ascii="Public Sans" w:hAnsi="Public Sans"/>
          <w:b/>
          <w:sz w:val="28"/>
          <w:szCs w:val="28"/>
        </w:rPr>
        <w:t>Part B</w:t>
      </w:r>
      <w:bookmarkStart w:id="55" w:name="_Ref427056996"/>
      <w:bookmarkStart w:id="56" w:name="_Ref427057011"/>
      <w:r w:rsidRPr="00B64768">
        <w:rPr>
          <w:rFonts w:ascii="Public Sans" w:hAnsi="Public Sans"/>
          <w:b/>
          <w:sz w:val="28"/>
          <w:szCs w:val="28"/>
        </w:rPr>
        <w:t xml:space="preserve">: </w:t>
      </w:r>
      <w:r w:rsidR="00B65719" w:rsidRPr="00B64768">
        <w:rPr>
          <w:rFonts w:ascii="Public Sans" w:hAnsi="Public Sans"/>
          <w:b/>
          <w:sz w:val="28"/>
          <w:szCs w:val="28"/>
        </w:rPr>
        <w:t>Internship Outlines</w:t>
      </w:r>
      <w:r w:rsidRPr="00B64768">
        <w:rPr>
          <w:rFonts w:ascii="Public Sans" w:hAnsi="Public Sans"/>
          <w:b/>
          <w:sz w:val="28"/>
          <w:szCs w:val="28"/>
        </w:rPr>
        <w:t xml:space="preserve"> and Objectives</w:t>
      </w:r>
    </w:p>
    <w:p w14:paraId="0D37F89C" w14:textId="77777777" w:rsidR="00BE5D74" w:rsidRPr="00B64768" w:rsidRDefault="00BE5D74" w:rsidP="000B207B">
      <w:pPr>
        <w:rPr>
          <w:rFonts w:ascii="Public Sans" w:hAnsi="Public Sans"/>
          <w:bCs/>
          <w:color w:val="FF0000"/>
          <w:szCs w:val="20"/>
        </w:rPr>
      </w:pPr>
      <w:r w:rsidRPr="00B64768">
        <w:rPr>
          <w:rFonts w:ascii="Public Sans" w:hAnsi="Public Sans"/>
          <w:bCs/>
          <w:color w:val="FF0000"/>
          <w:szCs w:val="20"/>
        </w:rPr>
        <w:t>Note: Please complete with the relevant information</w:t>
      </w:r>
    </w:p>
    <w:bookmarkEnd w:id="55"/>
    <w:bookmarkEnd w:id="56"/>
    <w:p w14:paraId="3749416E" w14:textId="77777777" w:rsidR="00DE4F07" w:rsidRPr="00B64768" w:rsidRDefault="00DE4F07" w:rsidP="000B207B">
      <w:pPr>
        <w:pStyle w:val="ListParagraph"/>
        <w:numPr>
          <w:ilvl w:val="0"/>
          <w:numId w:val="3"/>
        </w:numPr>
        <w:rPr>
          <w:rFonts w:ascii="Public Sans" w:hAnsi="Public Sans"/>
          <w:b/>
        </w:rPr>
      </w:pPr>
      <w:r w:rsidRPr="00B64768">
        <w:rPr>
          <w:rFonts w:ascii="Public Sans" w:hAnsi="Public Sans"/>
          <w:b/>
        </w:rPr>
        <w:t>Enrolment</w:t>
      </w:r>
    </w:p>
    <w:p w14:paraId="105FDAC0" w14:textId="77777777" w:rsidR="00D72DEE" w:rsidRPr="000B207B" w:rsidRDefault="00DE4F07" w:rsidP="000B207B">
      <w:pPr>
        <w:pStyle w:val="ListParagraph"/>
        <w:numPr>
          <w:ilvl w:val="1"/>
          <w:numId w:val="3"/>
        </w:numPr>
        <w:rPr>
          <w:rFonts w:ascii="Public Sans" w:hAnsi="Public Sans"/>
          <w:color w:val="A6A6A6" w:themeColor="background1" w:themeShade="A6"/>
        </w:rPr>
      </w:pPr>
      <w:r w:rsidRPr="000B207B">
        <w:rPr>
          <w:rFonts w:ascii="Public Sans" w:hAnsi="Public Sans"/>
          <w:color w:val="A6A6A6" w:themeColor="background1" w:themeShade="A6"/>
        </w:rPr>
        <w:t xml:space="preserve">The </w:t>
      </w:r>
      <w:r w:rsidR="001B044A" w:rsidRPr="000B207B">
        <w:rPr>
          <w:rFonts w:ascii="Public Sans" w:hAnsi="Public Sans"/>
          <w:color w:val="A6A6A6" w:themeColor="background1" w:themeShade="A6"/>
        </w:rPr>
        <w:t>S</w:t>
      </w:r>
      <w:r w:rsidRPr="000B207B">
        <w:rPr>
          <w:rFonts w:ascii="Public Sans" w:hAnsi="Public Sans"/>
          <w:color w:val="A6A6A6" w:themeColor="background1" w:themeShade="A6"/>
        </w:rPr>
        <w:t>tudent</w:t>
      </w:r>
      <w:r w:rsidR="001B044A" w:rsidRPr="000B207B">
        <w:rPr>
          <w:rFonts w:ascii="Public Sans" w:hAnsi="Public Sans"/>
          <w:color w:val="A6A6A6" w:themeColor="background1" w:themeShade="A6"/>
        </w:rPr>
        <w:t xml:space="preserve"> </w:t>
      </w:r>
      <w:r w:rsidRPr="000B207B">
        <w:rPr>
          <w:rFonts w:ascii="Public Sans" w:hAnsi="Public Sans"/>
          <w:color w:val="A6A6A6" w:themeColor="background1" w:themeShade="A6"/>
        </w:rPr>
        <w:t>is enrolled in the</w:t>
      </w:r>
      <w:r w:rsidR="00EA156A" w:rsidRPr="000B207B">
        <w:rPr>
          <w:rFonts w:ascii="Public Sans" w:hAnsi="Public Sans"/>
          <w:color w:val="A6A6A6" w:themeColor="background1" w:themeShade="A6"/>
        </w:rPr>
        <w:t xml:space="preserve"> xxx</w:t>
      </w:r>
      <w:r w:rsidRPr="000B207B">
        <w:rPr>
          <w:rFonts w:ascii="Public Sans" w:hAnsi="Public Sans"/>
          <w:color w:val="A6A6A6" w:themeColor="background1" w:themeShade="A6"/>
        </w:rPr>
        <w:t xml:space="preserve"> </w:t>
      </w:r>
      <w:r w:rsidR="00F071E3" w:rsidRPr="000B207B">
        <w:rPr>
          <w:rFonts w:ascii="Public Sans" w:hAnsi="Public Sans"/>
          <w:color w:val="A6A6A6" w:themeColor="background1" w:themeShade="A6"/>
        </w:rPr>
        <w:t>(</w:t>
      </w:r>
      <w:r w:rsidR="00EA156A" w:rsidRPr="000B207B">
        <w:rPr>
          <w:rFonts w:ascii="Public Sans" w:hAnsi="Public Sans"/>
          <w:color w:val="A6A6A6" w:themeColor="background1" w:themeShade="A6"/>
        </w:rPr>
        <w:t>xx</w:t>
      </w:r>
      <w:r w:rsidR="00F071E3" w:rsidRPr="000B207B">
        <w:rPr>
          <w:rFonts w:ascii="Public Sans" w:hAnsi="Public Sans"/>
          <w:color w:val="A6A6A6" w:themeColor="background1" w:themeShade="A6"/>
        </w:rPr>
        <w:t>)</w:t>
      </w:r>
      <w:r w:rsidRPr="000B207B">
        <w:rPr>
          <w:rFonts w:ascii="Public Sans" w:hAnsi="Public Sans"/>
          <w:color w:val="A6A6A6" w:themeColor="background1" w:themeShade="A6"/>
        </w:rPr>
        <w:t xml:space="preserve"> </w:t>
      </w:r>
      <w:r w:rsidR="00C645F9" w:rsidRPr="000B207B">
        <w:rPr>
          <w:rFonts w:ascii="Public Sans" w:hAnsi="Public Sans"/>
          <w:color w:val="A6A6A6" w:themeColor="background1" w:themeShade="A6"/>
        </w:rPr>
        <w:t xml:space="preserve">(the Course) </w:t>
      </w:r>
      <w:r w:rsidRPr="000B207B">
        <w:rPr>
          <w:rFonts w:ascii="Public Sans" w:hAnsi="Public Sans"/>
          <w:color w:val="A6A6A6" w:themeColor="background1" w:themeShade="A6"/>
        </w:rPr>
        <w:t>for the Term and be assessed for academic credit (</w:t>
      </w:r>
      <w:r w:rsidR="00EA156A" w:rsidRPr="000B207B">
        <w:rPr>
          <w:rFonts w:ascii="Public Sans" w:hAnsi="Public Sans"/>
          <w:color w:val="A6A6A6" w:themeColor="background1" w:themeShade="A6"/>
        </w:rPr>
        <w:t xml:space="preserve">x </w:t>
      </w:r>
      <w:r w:rsidRPr="000B207B">
        <w:rPr>
          <w:rFonts w:ascii="Public Sans" w:hAnsi="Public Sans"/>
          <w:color w:val="A6A6A6" w:themeColor="background1" w:themeShade="A6"/>
        </w:rPr>
        <w:t>units</w:t>
      </w:r>
      <w:r w:rsidR="00F071E3" w:rsidRPr="000B207B">
        <w:rPr>
          <w:rFonts w:ascii="Public Sans" w:hAnsi="Public Sans"/>
          <w:color w:val="A6A6A6" w:themeColor="background1" w:themeShade="A6"/>
        </w:rPr>
        <w:t>)</w:t>
      </w:r>
      <w:r w:rsidRPr="000B207B">
        <w:rPr>
          <w:rFonts w:ascii="Public Sans" w:hAnsi="Public Sans"/>
          <w:color w:val="A6A6A6" w:themeColor="background1" w:themeShade="A6"/>
        </w:rPr>
        <w:t>, as specified in the Details.</w:t>
      </w:r>
    </w:p>
    <w:p w14:paraId="4857BDA8" w14:textId="77777777" w:rsidR="00DE4F07" w:rsidRPr="00B64768" w:rsidRDefault="008A5680" w:rsidP="000B207B">
      <w:pPr>
        <w:pStyle w:val="ListParagraph"/>
        <w:numPr>
          <w:ilvl w:val="0"/>
          <w:numId w:val="3"/>
        </w:numPr>
        <w:rPr>
          <w:rFonts w:ascii="Public Sans" w:hAnsi="Public Sans"/>
          <w:b/>
        </w:rPr>
      </w:pPr>
      <w:r w:rsidRPr="00B64768">
        <w:rPr>
          <w:rFonts w:ascii="Public Sans" w:hAnsi="Public Sans"/>
          <w:b/>
        </w:rPr>
        <w:t xml:space="preserve">Internship </w:t>
      </w:r>
      <w:r w:rsidR="00DE4F07" w:rsidRPr="00B64768">
        <w:rPr>
          <w:rFonts w:ascii="Public Sans" w:hAnsi="Public Sans"/>
          <w:b/>
        </w:rPr>
        <w:t>objectives</w:t>
      </w:r>
    </w:p>
    <w:p w14:paraId="6913C1ED" w14:textId="77777777" w:rsidR="00B65719" w:rsidRPr="00B64768" w:rsidRDefault="00B65719" w:rsidP="000B207B">
      <w:pPr>
        <w:pStyle w:val="ListParagraph"/>
        <w:numPr>
          <w:ilvl w:val="0"/>
          <w:numId w:val="0"/>
        </w:numPr>
        <w:ind w:left="567"/>
        <w:rPr>
          <w:rFonts w:ascii="Public Sans" w:hAnsi="Public Sans"/>
          <w:bCs/>
        </w:rPr>
      </w:pPr>
      <w:r w:rsidRPr="00B64768">
        <w:rPr>
          <w:rFonts w:ascii="Public Sans" w:hAnsi="Public Sans"/>
          <w:bCs/>
          <w:highlight w:val="yellow"/>
        </w:rPr>
        <w:t>[Insert internship objectives, example below]</w:t>
      </w:r>
    </w:p>
    <w:p w14:paraId="36039084" w14:textId="77777777" w:rsidR="00F071E3" w:rsidRPr="00B64768" w:rsidRDefault="00F071E3" w:rsidP="000B207B">
      <w:pPr>
        <w:pStyle w:val="ListParagraph"/>
        <w:numPr>
          <w:ilvl w:val="1"/>
          <w:numId w:val="3"/>
        </w:numPr>
        <w:rPr>
          <w:rFonts w:ascii="Public Sans" w:hAnsi="Public Sans"/>
          <w:color w:val="A6A6A6" w:themeColor="background1" w:themeShade="A6"/>
        </w:rPr>
      </w:pPr>
      <w:r w:rsidRPr="00B64768">
        <w:rPr>
          <w:rFonts w:ascii="Public Sans" w:hAnsi="Public Sans"/>
          <w:color w:val="A6A6A6" w:themeColor="background1" w:themeShade="A6"/>
        </w:rPr>
        <w:t xml:space="preserve">The Project aims to provide the student with the opportunity to identify and apply </w:t>
      </w:r>
      <w:r w:rsidR="00EA156A" w:rsidRPr="00B64768">
        <w:rPr>
          <w:rFonts w:ascii="Public Sans" w:hAnsi="Public Sans"/>
          <w:color w:val="A6A6A6" w:themeColor="background1" w:themeShade="A6"/>
          <w:highlight w:val="yellow"/>
        </w:rPr>
        <w:t>xxxx</w:t>
      </w:r>
      <w:r w:rsidRPr="00B64768">
        <w:rPr>
          <w:rFonts w:ascii="Public Sans" w:hAnsi="Public Sans"/>
          <w:color w:val="A6A6A6" w:themeColor="background1" w:themeShade="A6"/>
        </w:rPr>
        <w:t xml:space="preserve"> approaches (e.g. </w:t>
      </w:r>
      <w:r w:rsidR="00EA156A" w:rsidRPr="00B64768">
        <w:rPr>
          <w:rFonts w:ascii="Public Sans" w:hAnsi="Public Sans"/>
          <w:color w:val="A6A6A6" w:themeColor="background1" w:themeShade="A6"/>
          <w:highlight w:val="yellow"/>
        </w:rPr>
        <w:t>xxx</w:t>
      </w:r>
      <w:r w:rsidRPr="00B64768">
        <w:rPr>
          <w:rFonts w:ascii="Public Sans" w:hAnsi="Public Sans"/>
          <w:color w:val="A6A6A6" w:themeColor="background1" w:themeShade="A6"/>
        </w:rPr>
        <w:t xml:space="preserve">) to research and address an </w:t>
      </w:r>
      <w:r w:rsidR="001B044A" w:rsidRPr="00B64768">
        <w:rPr>
          <w:rFonts w:ascii="Public Sans" w:hAnsi="Public Sans"/>
          <w:color w:val="A6A6A6" w:themeColor="background1" w:themeShade="A6"/>
        </w:rPr>
        <w:t>industry-based</w:t>
      </w:r>
      <w:r w:rsidR="005251A6" w:rsidRPr="00B64768">
        <w:rPr>
          <w:rFonts w:ascii="Public Sans" w:hAnsi="Public Sans"/>
          <w:color w:val="A6A6A6" w:themeColor="background1" w:themeShade="A6"/>
        </w:rPr>
        <w:t xml:space="preserve"> </w:t>
      </w:r>
      <w:r w:rsidRPr="00B64768">
        <w:rPr>
          <w:rFonts w:ascii="Public Sans" w:hAnsi="Public Sans"/>
          <w:color w:val="A6A6A6" w:themeColor="background1" w:themeShade="A6"/>
        </w:rPr>
        <w:t>challenge.</w:t>
      </w:r>
    </w:p>
    <w:p w14:paraId="41CBF59D" w14:textId="77777777" w:rsidR="00DE4F07" w:rsidRPr="00B64768" w:rsidRDefault="00F071E3" w:rsidP="000B207B">
      <w:pPr>
        <w:pStyle w:val="ListParagraph"/>
        <w:numPr>
          <w:ilvl w:val="1"/>
          <w:numId w:val="3"/>
        </w:numPr>
        <w:rPr>
          <w:rFonts w:ascii="Public Sans" w:hAnsi="Public Sans"/>
          <w:color w:val="A6A6A6" w:themeColor="background1" w:themeShade="A6"/>
        </w:rPr>
      </w:pPr>
      <w:r w:rsidRPr="00B64768">
        <w:rPr>
          <w:rFonts w:ascii="Public Sans" w:hAnsi="Public Sans"/>
          <w:color w:val="A6A6A6" w:themeColor="background1" w:themeShade="A6"/>
        </w:rPr>
        <w:t xml:space="preserve"> </w:t>
      </w:r>
      <w:r w:rsidR="00DE4F07" w:rsidRPr="00B64768">
        <w:rPr>
          <w:rFonts w:ascii="Public Sans" w:hAnsi="Public Sans"/>
          <w:color w:val="A6A6A6" w:themeColor="background1" w:themeShade="A6"/>
        </w:rPr>
        <w:t xml:space="preserve">The </w:t>
      </w:r>
      <w:r w:rsidRPr="00B64768">
        <w:rPr>
          <w:rFonts w:ascii="Public Sans" w:hAnsi="Public Sans"/>
          <w:color w:val="A6A6A6" w:themeColor="background1" w:themeShade="A6"/>
        </w:rPr>
        <w:t xml:space="preserve">Project </w:t>
      </w:r>
      <w:r w:rsidR="00DE4F07" w:rsidRPr="00B64768">
        <w:rPr>
          <w:rFonts w:ascii="Public Sans" w:hAnsi="Public Sans"/>
          <w:color w:val="A6A6A6" w:themeColor="background1" w:themeShade="A6"/>
        </w:rPr>
        <w:t xml:space="preserve">will enable students to develop their </w:t>
      </w:r>
      <w:r w:rsidRPr="00B64768">
        <w:rPr>
          <w:rFonts w:ascii="Public Sans" w:hAnsi="Public Sans"/>
          <w:color w:val="A6A6A6" w:themeColor="background1" w:themeShade="A6"/>
        </w:rPr>
        <w:t>professional skills, values, and attributes in a way that directly complement</w:t>
      </w:r>
      <w:r w:rsidR="005251A6" w:rsidRPr="00B64768">
        <w:rPr>
          <w:rFonts w:ascii="Public Sans" w:hAnsi="Public Sans"/>
          <w:color w:val="A6A6A6" w:themeColor="background1" w:themeShade="A6"/>
        </w:rPr>
        <w:t>s</w:t>
      </w:r>
      <w:r w:rsidRPr="00B64768">
        <w:rPr>
          <w:rFonts w:ascii="Public Sans" w:hAnsi="Public Sans"/>
          <w:color w:val="A6A6A6" w:themeColor="background1" w:themeShade="A6"/>
        </w:rPr>
        <w:t xml:space="preserve"> their technical expertise. </w:t>
      </w:r>
      <w:r w:rsidR="00DE4F07" w:rsidRPr="00B64768">
        <w:rPr>
          <w:rFonts w:ascii="Public Sans" w:hAnsi="Public Sans"/>
          <w:color w:val="A6A6A6" w:themeColor="background1" w:themeShade="A6"/>
        </w:rPr>
        <w:t xml:space="preserve">Students will work </w:t>
      </w:r>
      <w:r w:rsidRPr="00B64768">
        <w:rPr>
          <w:rFonts w:ascii="Public Sans" w:hAnsi="Public Sans"/>
          <w:color w:val="A6A6A6" w:themeColor="background1" w:themeShade="A6"/>
        </w:rPr>
        <w:t>on a Project</w:t>
      </w:r>
      <w:r w:rsidR="001B044A" w:rsidRPr="00B64768">
        <w:rPr>
          <w:rFonts w:ascii="Public Sans" w:hAnsi="Public Sans"/>
          <w:color w:val="A6A6A6" w:themeColor="background1" w:themeShade="A6"/>
        </w:rPr>
        <w:t xml:space="preserve"> </w:t>
      </w:r>
      <w:r w:rsidR="00DE4F07" w:rsidRPr="00B64768">
        <w:rPr>
          <w:rFonts w:ascii="Public Sans" w:hAnsi="Public Sans"/>
          <w:color w:val="A6A6A6" w:themeColor="background1" w:themeShade="A6"/>
        </w:rPr>
        <w:t>and the tasks undertaken will be assessed for academic credit as outlined in more detail below. The curriculum, that is the content and learning processes, will be defined by the work, and the guidance offered (as far as possible, and when available) will be in areas that match the aims and content of the Course.</w:t>
      </w:r>
    </w:p>
    <w:p w14:paraId="489A63D2" w14:textId="77777777" w:rsidR="00DE4F07" w:rsidRPr="000B207B" w:rsidRDefault="00DE4F07" w:rsidP="000B207B">
      <w:pPr>
        <w:pStyle w:val="ListParagraph"/>
        <w:numPr>
          <w:ilvl w:val="1"/>
          <w:numId w:val="3"/>
        </w:numPr>
        <w:rPr>
          <w:rFonts w:ascii="Public Sans" w:hAnsi="Public Sans"/>
          <w:color w:val="A6A6A6" w:themeColor="background1" w:themeShade="A6"/>
        </w:rPr>
      </w:pPr>
      <w:r w:rsidRPr="000B207B">
        <w:rPr>
          <w:rFonts w:ascii="Public Sans" w:hAnsi="Public Sans"/>
          <w:color w:val="A6A6A6" w:themeColor="background1" w:themeShade="A6"/>
        </w:rPr>
        <w:t>Intended learning outcomes include, but are not limited to:</w:t>
      </w:r>
      <w:r w:rsidR="00B65719" w:rsidRPr="000B207B">
        <w:rPr>
          <w:rFonts w:ascii="Public Sans" w:hAnsi="Public Sans"/>
          <w:color w:val="A6A6A6" w:themeColor="background1" w:themeShade="A6"/>
        </w:rPr>
        <w:t xml:space="preserve"> [insert learning outcomes, standard examples below]</w:t>
      </w:r>
    </w:p>
    <w:p w14:paraId="65F45CAF" w14:textId="77777777" w:rsidR="00F071E3" w:rsidRPr="000B207B" w:rsidRDefault="00F071E3" w:rsidP="000B207B">
      <w:pPr>
        <w:pStyle w:val="ListParagraph"/>
        <w:numPr>
          <w:ilvl w:val="2"/>
          <w:numId w:val="3"/>
        </w:numPr>
        <w:rPr>
          <w:rFonts w:ascii="Public Sans" w:hAnsi="Public Sans"/>
          <w:color w:val="A6A6A6" w:themeColor="background1" w:themeShade="A6"/>
        </w:rPr>
      </w:pPr>
      <w:r w:rsidRPr="000B207B">
        <w:rPr>
          <w:rFonts w:ascii="Public Sans" w:hAnsi="Public Sans"/>
          <w:color w:val="A6A6A6" w:themeColor="background1" w:themeShade="A6"/>
        </w:rPr>
        <w:t>Demonstrate understanding of the responsibilities of membership in a professional community through engagement in ethical reflective practice, critical self-review and peer evaluation</w:t>
      </w:r>
    </w:p>
    <w:p w14:paraId="6A9486E7" w14:textId="77777777" w:rsidR="00F071E3" w:rsidRPr="000B207B" w:rsidRDefault="00F071E3" w:rsidP="000B207B">
      <w:pPr>
        <w:pStyle w:val="ListParagraph"/>
        <w:numPr>
          <w:ilvl w:val="2"/>
          <w:numId w:val="3"/>
        </w:numPr>
        <w:rPr>
          <w:rFonts w:ascii="Public Sans" w:hAnsi="Public Sans"/>
          <w:color w:val="A6A6A6" w:themeColor="background1" w:themeShade="A6"/>
        </w:rPr>
      </w:pPr>
      <w:r w:rsidRPr="000B207B">
        <w:rPr>
          <w:rFonts w:ascii="Public Sans" w:hAnsi="Public Sans"/>
          <w:color w:val="A6A6A6" w:themeColor="background1" w:themeShade="A6"/>
        </w:rPr>
        <w:t xml:space="preserve">Justify, interpret and communicate professional propositions and decisions to technical and non-technical audiences </w:t>
      </w:r>
    </w:p>
    <w:p w14:paraId="5F084A3F" w14:textId="77777777" w:rsidR="00F071E3" w:rsidRPr="000B207B" w:rsidRDefault="00F071E3" w:rsidP="000B207B">
      <w:pPr>
        <w:pStyle w:val="ListParagraph"/>
        <w:numPr>
          <w:ilvl w:val="2"/>
          <w:numId w:val="3"/>
        </w:numPr>
        <w:rPr>
          <w:rFonts w:ascii="Public Sans" w:hAnsi="Public Sans"/>
          <w:color w:val="A6A6A6" w:themeColor="background1" w:themeShade="A6"/>
        </w:rPr>
      </w:pPr>
      <w:r w:rsidRPr="000B207B">
        <w:rPr>
          <w:rFonts w:ascii="Public Sans" w:hAnsi="Public Sans"/>
          <w:color w:val="A6A6A6" w:themeColor="background1" w:themeShade="A6"/>
        </w:rPr>
        <w:t xml:space="preserve">Identify, analyse and synthesise information from multiple sources when developing solutions to complex problems </w:t>
      </w:r>
    </w:p>
    <w:p w14:paraId="5C15362A" w14:textId="77777777" w:rsidR="00DE4F07" w:rsidRPr="000B207B" w:rsidRDefault="00F071E3" w:rsidP="000B207B">
      <w:pPr>
        <w:pStyle w:val="ListParagraph"/>
        <w:numPr>
          <w:ilvl w:val="2"/>
          <w:numId w:val="3"/>
        </w:numPr>
        <w:rPr>
          <w:rFonts w:ascii="Public Sans" w:hAnsi="Public Sans"/>
          <w:color w:val="A6A6A6" w:themeColor="background1" w:themeShade="A6"/>
        </w:rPr>
      </w:pPr>
      <w:r w:rsidRPr="000B207B">
        <w:rPr>
          <w:rFonts w:ascii="Public Sans" w:hAnsi="Public Sans"/>
          <w:color w:val="A6A6A6" w:themeColor="background1" w:themeShade="A6"/>
        </w:rPr>
        <w:t>Apply creativity, sensitivity, and initiative to decision-making and leadership of diverse team activities, especially where these involve negotiation of disparate stakeholder requirements</w:t>
      </w:r>
    </w:p>
    <w:p w14:paraId="34CBDCF3" w14:textId="77777777" w:rsidR="00DE4F07" w:rsidRPr="00B64768" w:rsidRDefault="00DE4F07" w:rsidP="000B207B">
      <w:pPr>
        <w:pStyle w:val="ListParagraph"/>
        <w:numPr>
          <w:ilvl w:val="0"/>
          <w:numId w:val="3"/>
        </w:numPr>
        <w:rPr>
          <w:rFonts w:ascii="Public Sans" w:hAnsi="Public Sans"/>
          <w:b/>
        </w:rPr>
      </w:pPr>
      <w:r w:rsidRPr="00B64768">
        <w:rPr>
          <w:rFonts w:ascii="Public Sans" w:hAnsi="Public Sans"/>
          <w:b/>
        </w:rPr>
        <w:t>Indicative assessment</w:t>
      </w:r>
    </w:p>
    <w:p w14:paraId="0BE81B24" w14:textId="77777777" w:rsidR="00B65719" w:rsidRPr="00B64768" w:rsidRDefault="00B65719" w:rsidP="000B207B">
      <w:pPr>
        <w:ind w:left="567"/>
        <w:rPr>
          <w:rFonts w:ascii="Public Sans" w:hAnsi="Public Sans"/>
          <w:bCs/>
        </w:rPr>
      </w:pPr>
      <w:r w:rsidRPr="00B64768">
        <w:rPr>
          <w:rFonts w:ascii="Public Sans" w:hAnsi="Public Sans"/>
          <w:bCs/>
          <w:highlight w:val="yellow"/>
        </w:rPr>
        <w:t>[Insert assessment, example appears below]</w:t>
      </w:r>
    </w:p>
    <w:p w14:paraId="6265E4C8" w14:textId="77777777" w:rsidR="005251A6" w:rsidRPr="008E6FC3" w:rsidRDefault="00F071E3" w:rsidP="008E6FC3">
      <w:pPr>
        <w:pStyle w:val="ListParagraph"/>
        <w:numPr>
          <w:ilvl w:val="2"/>
          <w:numId w:val="3"/>
        </w:numPr>
        <w:rPr>
          <w:rFonts w:ascii="Public Sans" w:hAnsi="Public Sans"/>
          <w:color w:val="A6A6A6" w:themeColor="background1" w:themeShade="A6"/>
        </w:rPr>
      </w:pPr>
      <w:r w:rsidRPr="008E6FC3">
        <w:rPr>
          <w:rFonts w:ascii="Public Sans" w:hAnsi="Public Sans"/>
          <w:color w:val="A6A6A6" w:themeColor="background1" w:themeShade="A6"/>
        </w:rPr>
        <w:t xml:space="preserve">1. </w:t>
      </w:r>
      <w:r w:rsidR="005251A6" w:rsidRPr="008E6FC3">
        <w:rPr>
          <w:rFonts w:ascii="Public Sans" w:hAnsi="Public Sans"/>
          <w:color w:val="A6A6A6" w:themeColor="background1" w:themeShade="A6"/>
        </w:rPr>
        <w:t>Weekly lessons (10</w:t>
      </w:r>
      <w:r w:rsidRPr="008E6FC3">
        <w:rPr>
          <w:rFonts w:ascii="Public Sans" w:hAnsi="Public Sans"/>
          <w:color w:val="A6A6A6" w:themeColor="background1" w:themeShade="A6"/>
        </w:rPr>
        <w:t>%)</w:t>
      </w:r>
    </w:p>
    <w:p w14:paraId="7A06A90A" w14:textId="77777777" w:rsidR="00F071E3" w:rsidRPr="008E6FC3" w:rsidRDefault="005251A6" w:rsidP="008E6FC3">
      <w:pPr>
        <w:pStyle w:val="ListParagraph"/>
        <w:numPr>
          <w:ilvl w:val="2"/>
          <w:numId w:val="3"/>
        </w:numPr>
        <w:rPr>
          <w:rFonts w:ascii="Public Sans" w:hAnsi="Public Sans"/>
          <w:color w:val="A6A6A6" w:themeColor="background1" w:themeShade="A6"/>
        </w:rPr>
      </w:pPr>
      <w:r w:rsidRPr="008E6FC3">
        <w:rPr>
          <w:rFonts w:ascii="Public Sans" w:hAnsi="Public Sans"/>
          <w:color w:val="A6A6A6" w:themeColor="background1" w:themeShade="A6"/>
        </w:rPr>
        <w:t>2</w:t>
      </w:r>
      <w:r w:rsidR="00F071E3" w:rsidRPr="008E6FC3">
        <w:rPr>
          <w:rFonts w:ascii="Public Sans" w:hAnsi="Public Sans"/>
          <w:color w:val="A6A6A6" w:themeColor="background1" w:themeShade="A6"/>
        </w:rPr>
        <w:t>. Professional Project (</w:t>
      </w:r>
      <w:r w:rsidRPr="008E6FC3">
        <w:rPr>
          <w:rFonts w:ascii="Public Sans" w:hAnsi="Public Sans"/>
          <w:color w:val="A6A6A6" w:themeColor="background1" w:themeShade="A6"/>
        </w:rPr>
        <w:t>60</w:t>
      </w:r>
      <w:r w:rsidR="00F071E3" w:rsidRPr="008E6FC3">
        <w:rPr>
          <w:rFonts w:ascii="Public Sans" w:hAnsi="Public Sans"/>
          <w:color w:val="A6A6A6" w:themeColor="background1" w:themeShade="A6"/>
        </w:rPr>
        <w:t>%)</w:t>
      </w:r>
    </w:p>
    <w:p w14:paraId="6C8FE369" w14:textId="77777777" w:rsidR="00F071E3" w:rsidRPr="008E6FC3" w:rsidRDefault="005251A6" w:rsidP="008E6FC3">
      <w:pPr>
        <w:pStyle w:val="ListParagraph"/>
        <w:numPr>
          <w:ilvl w:val="2"/>
          <w:numId w:val="3"/>
        </w:numPr>
        <w:rPr>
          <w:rFonts w:ascii="Public Sans" w:hAnsi="Public Sans"/>
          <w:color w:val="A6A6A6" w:themeColor="background1" w:themeShade="A6"/>
        </w:rPr>
      </w:pPr>
      <w:r w:rsidRPr="008E6FC3">
        <w:rPr>
          <w:rFonts w:ascii="Public Sans" w:hAnsi="Public Sans"/>
          <w:color w:val="A6A6A6" w:themeColor="background1" w:themeShade="A6"/>
        </w:rPr>
        <w:t>Professional Evaluation</w:t>
      </w:r>
      <w:r w:rsidR="00F071E3" w:rsidRPr="008E6FC3">
        <w:rPr>
          <w:rFonts w:ascii="Public Sans" w:hAnsi="Public Sans"/>
          <w:color w:val="A6A6A6" w:themeColor="background1" w:themeShade="A6"/>
        </w:rPr>
        <w:t xml:space="preserve"> </w:t>
      </w:r>
    </w:p>
    <w:p w14:paraId="671419DF" w14:textId="77777777" w:rsidR="00F071E3" w:rsidRPr="008E6FC3" w:rsidRDefault="005251A6" w:rsidP="008E6FC3">
      <w:pPr>
        <w:pStyle w:val="ListParagraph"/>
        <w:numPr>
          <w:ilvl w:val="2"/>
          <w:numId w:val="3"/>
        </w:numPr>
        <w:rPr>
          <w:rFonts w:ascii="Public Sans" w:hAnsi="Public Sans"/>
          <w:color w:val="A6A6A6" w:themeColor="background1" w:themeShade="A6"/>
        </w:rPr>
      </w:pPr>
      <w:r w:rsidRPr="008E6FC3">
        <w:rPr>
          <w:rFonts w:ascii="Public Sans" w:hAnsi="Public Sans"/>
          <w:color w:val="A6A6A6" w:themeColor="background1" w:themeShade="A6"/>
        </w:rPr>
        <w:t>Project Audits</w:t>
      </w:r>
    </w:p>
    <w:p w14:paraId="09315B0E" w14:textId="77777777" w:rsidR="00F071E3" w:rsidRPr="008E6FC3" w:rsidRDefault="005251A6" w:rsidP="008E6FC3">
      <w:pPr>
        <w:pStyle w:val="ListParagraph"/>
        <w:numPr>
          <w:ilvl w:val="2"/>
          <w:numId w:val="3"/>
        </w:numPr>
        <w:rPr>
          <w:rFonts w:ascii="Public Sans" w:hAnsi="Public Sans"/>
          <w:color w:val="A6A6A6" w:themeColor="background1" w:themeShade="A6"/>
        </w:rPr>
      </w:pPr>
      <w:r w:rsidRPr="008E6FC3">
        <w:rPr>
          <w:rFonts w:ascii="Public Sans" w:hAnsi="Public Sans"/>
          <w:color w:val="A6A6A6" w:themeColor="background1" w:themeShade="A6"/>
        </w:rPr>
        <w:t>3. Final Examination (30</w:t>
      </w:r>
      <w:r w:rsidR="00F071E3" w:rsidRPr="008E6FC3">
        <w:rPr>
          <w:rFonts w:ascii="Public Sans" w:hAnsi="Public Sans"/>
          <w:color w:val="A6A6A6" w:themeColor="background1" w:themeShade="A6"/>
        </w:rPr>
        <w:t>%)</w:t>
      </w:r>
    </w:p>
    <w:p w14:paraId="457ECFCC" w14:textId="77777777" w:rsidR="00C17B0E" w:rsidRDefault="00C645F9" w:rsidP="008E6FC3">
      <w:pPr>
        <w:pStyle w:val="ListParagraph"/>
        <w:numPr>
          <w:ilvl w:val="0"/>
          <w:numId w:val="3"/>
        </w:numPr>
        <w:rPr>
          <w:rFonts w:ascii="Public Sans" w:hAnsi="Public Sans"/>
          <w:b/>
        </w:rPr>
      </w:pPr>
      <w:r w:rsidRPr="00B64768">
        <w:rPr>
          <w:rFonts w:ascii="Public Sans" w:hAnsi="Public Sans"/>
          <w:b/>
        </w:rPr>
        <w:t>Course</w:t>
      </w:r>
      <w:r w:rsidR="00DE4F07" w:rsidRPr="00B64768">
        <w:rPr>
          <w:rFonts w:ascii="Public Sans" w:hAnsi="Public Sans"/>
          <w:b/>
        </w:rPr>
        <w:t xml:space="preserve"> participation</w:t>
      </w:r>
      <w:r w:rsidR="008A5680" w:rsidRPr="00B64768">
        <w:rPr>
          <w:rFonts w:ascii="Public Sans" w:hAnsi="Public Sans"/>
          <w:b/>
        </w:rPr>
        <w:t>/Project</w:t>
      </w:r>
    </w:p>
    <w:p w14:paraId="2CF6A94A" w14:textId="77777777" w:rsidR="00C17B0E" w:rsidRPr="008E6FC3" w:rsidRDefault="0057620D" w:rsidP="008E6FC3">
      <w:pPr>
        <w:pStyle w:val="ListParagraph"/>
        <w:numPr>
          <w:ilvl w:val="2"/>
          <w:numId w:val="3"/>
        </w:numPr>
        <w:rPr>
          <w:rFonts w:ascii="Public Sans" w:hAnsi="Public Sans"/>
          <w:color w:val="A6A6A6" w:themeColor="background1" w:themeShade="A6"/>
        </w:rPr>
      </w:pPr>
      <w:r w:rsidRPr="008E6FC3">
        <w:rPr>
          <w:rFonts w:ascii="Public Sans" w:hAnsi="Public Sans"/>
          <w:color w:val="A6A6A6" w:themeColor="background1" w:themeShade="A6"/>
        </w:rPr>
        <w:t>xxxxxx</w:t>
      </w:r>
    </w:p>
    <w:p w14:paraId="0DC9501B" w14:textId="77777777" w:rsidR="00C17B0E" w:rsidRDefault="00C17B0E" w:rsidP="000B207B">
      <w:pPr>
        <w:spacing w:after="120"/>
        <w:rPr>
          <w:rFonts w:ascii="Public Sans" w:hAnsi="Public Sans"/>
        </w:rPr>
      </w:pPr>
    </w:p>
    <w:p w14:paraId="7F12D593" w14:textId="77777777" w:rsidR="0057620D" w:rsidRDefault="0057620D" w:rsidP="000B207B">
      <w:pPr>
        <w:spacing w:after="120"/>
        <w:rPr>
          <w:rFonts w:ascii="Public Sans" w:hAnsi="Public Sans"/>
        </w:rPr>
      </w:pPr>
    </w:p>
    <w:p w14:paraId="10986A55" w14:textId="77777777" w:rsidR="0057620D" w:rsidRPr="00B64768" w:rsidRDefault="0057620D" w:rsidP="000B207B">
      <w:pPr>
        <w:spacing w:after="120"/>
        <w:rPr>
          <w:rFonts w:ascii="Public Sans" w:hAnsi="Public Sans"/>
        </w:rPr>
      </w:pPr>
    </w:p>
    <w:p w14:paraId="4233F128" w14:textId="77777777" w:rsidR="00352C03" w:rsidRPr="00AA628B" w:rsidRDefault="00352C03" w:rsidP="00352C03">
      <w:pPr>
        <w:rPr>
          <w:rStyle w:val="Strong"/>
          <w:rFonts w:ascii="Public Sans" w:hAnsi="Public Sans"/>
        </w:rPr>
      </w:pPr>
      <w:r w:rsidRPr="00AA628B">
        <w:rPr>
          <w:rStyle w:val="Strong"/>
          <w:rFonts w:ascii="Public Sans" w:hAnsi="Public Sans"/>
        </w:rPr>
        <w:t>EXECUTED AS A Deed</w:t>
      </w:r>
    </w:p>
    <w:p w14:paraId="5DB760CC" w14:textId="77777777" w:rsidR="00352C03" w:rsidRPr="00AA628B" w:rsidRDefault="00352C03" w:rsidP="00352C03">
      <w:pPr>
        <w:rPr>
          <w:rStyle w:val="Strong"/>
          <w:rFonts w:ascii="Public Sans" w:hAnsi="Public Sans"/>
        </w:rPr>
      </w:pPr>
    </w:p>
    <w:tbl>
      <w:tblPr>
        <w:tblW w:w="9214" w:type="dxa"/>
        <w:tblInd w:w="108" w:type="dxa"/>
        <w:tblLayout w:type="fixed"/>
        <w:tblLook w:val="0000" w:firstRow="0" w:lastRow="0" w:firstColumn="0" w:lastColumn="0" w:noHBand="0" w:noVBand="0"/>
      </w:tblPr>
      <w:tblGrid>
        <w:gridCol w:w="4394"/>
        <w:gridCol w:w="504"/>
        <w:gridCol w:w="4316"/>
      </w:tblGrid>
      <w:tr w:rsidR="00352C03" w:rsidRPr="00AA628B" w14:paraId="1BE3F8C0" w14:textId="77777777" w:rsidTr="00C214F2">
        <w:trPr>
          <w:cantSplit/>
        </w:trPr>
        <w:tc>
          <w:tcPr>
            <w:tcW w:w="4394" w:type="dxa"/>
          </w:tcPr>
          <w:p w14:paraId="5F096712" w14:textId="77777777" w:rsidR="00352C03" w:rsidRPr="00AA628B" w:rsidRDefault="00352C03" w:rsidP="00C214F2">
            <w:pPr>
              <w:rPr>
                <w:rStyle w:val="Strong"/>
                <w:rFonts w:ascii="Public Sans" w:eastAsiaTheme="majorEastAsia" w:hAnsi="Public Sans" w:cstheme="majorBidi"/>
                <w:bCs w:val="0"/>
                <w:szCs w:val="26"/>
              </w:rPr>
            </w:pPr>
            <w:r w:rsidRPr="00AA628B">
              <w:rPr>
                <w:rStyle w:val="Strong"/>
                <w:rFonts w:ascii="Public Sans" w:hAnsi="Public Sans"/>
              </w:rPr>
              <w:t xml:space="preserve">Signed, SEALED AND DELIVERED </w:t>
            </w:r>
          </w:p>
        </w:tc>
        <w:tc>
          <w:tcPr>
            <w:tcW w:w="504" w:type="dxa"/>
          </w:tcPr>
          <w:p w14:paraId="06C40C23" w14:textId="77777777" w:rsidR="00352C03" w:rsidRPr="00AA628B" w:rsidRDefault="00352C03" w:rsidP="00C214F2">
            <w:pPr>
              <w:rPr>
                <w:snapToGrid w:val="0"/>
              </w:rPr>
            </w:pPr>
            <w:r w:rsidRPr="00AA628B">
              <w:rPr>
                <w:snapToGrid w:val="0"/>
              </w:rPr>
              <w:t>)</w:t>
            </w:r>
          </w:p>
        </w:tc>
        <w:tc>
          <w:tcPr>
            <w:tcW w:w="4316" w:type="dxa"/>
          </w:tcPr>
          <w:p w14:paraId="2A125217" w14:textId="77777777" w:rsidR="00352C03" w:rsidRPr="00AA628B" w:rsidRDefault="00352C03" w:rsidP="00C214F2">
            <w:pPr>
              <w:rPr>
                <w:snapToGrid w:val="0"/>
              </w:rPr>
            </w:pPr>
          </w:p>
        </w:tc>
      </w:tr>
      <w:tr w:rsidR="00352C03" w:rsidRPr="00AA628B" w14:paraId="0CCDEB82" w14:textId="77777777" w:rsidTr="00C214F2">
        <w:trPr>
          <w:cantSplit/>
        </w:trPr>
        <w:tc>
          <w:tcPr>
            <w:tcW w:w="4394" w:type="dxa"/>
          </w:tcPr>
          <w:p w14:paraId="13CAA0AA" w14:textId="77777777" w:rsidR="00352C03" w:rsidRPr="00AA628B" w:rsidRDefault="00352C03" w:rsidP="00C214F2">
            <w:pPr>
              <w:rPr>
                <w:snapToGrid w:val="0"/>
              </w:rPr>
            </w:pPr>
            <w:r w:rsidRPr="00AA628B">
              <w:rPr>
                <w:snapToGrid w:val="0"/>
              </w:rPr>
              <w:t xml:space="preserve">for and on behalf of the </w:t>
            </w:r>
            <w:r w:rsidRPr="00AA628B">
              <w:rPr>
                <w:b/>
                <w:snapToGrid w:val="0"/>
              </w:rPr>
              <w:t>Australian National University</w:t>
            </w:r>
            <w:r w:rsidRPr="00AA628B">
              <w:rPr>
                <w:snapToGrid w:val="0"/>
              </w:rPr>
              <w:t xml:space="preserve"> </w:t>
            </w:r>
            <w:r w:rsidRPr="006F7C27">
              <w:rPr>
                <w:b/>
                <w:snapToGrid w:val="0"/>
              </w:rPr>
              <w:t>ABN 52 234 063 906</w:t>
            </w:r>
            <w:r w:rsidRPr="00AA628B">
              <w:rPr>
                <w:snapToGrid w:val="0"/>
              </w:rPr>
              <w:t xml:space="preserve"> by an authorised officer in the presence of:</w:t>
            </w:r>
          </w:p>
        </w:tc>
        <w:tc>
          <w:tcPr>
            <w:tcW w:w="504" w:type="dxa"/>
          </w:tcPr>
          <w:p w14:paraId="5F825519" w14:textId="77777777" w:rsidR="00352C03" w:rsidRPr="00AA628B" w:rsidRDefault="00352C03" w:rsidP="00C214F2">
            <w:pPr>
              <w:rPr>
                <w:snapToGrid w:val="0"/>
              </w:rPr>
            </w:pPr>
            <w:r w:rsidRPr="00AA628B">
              <w:rPr>
                <w:snapToGrid w:val="0"/>
              </w:rPr>
              <w:t>)</w:t>
            </w:r>
            <w:r w:rsidRPr="00AA628B">
              <w:rPr>
                <w:snapToGrid w:val="0"/>
              </w:rPr>
              <w:br/>
              <w:t>)</w:t>
            </w:r>
            <w:r w:rsidRPr="00AA628B">
              <w:rPr>
                <w:snapToGrid w:val="0"/>
              </w:rPr>
              <w:br/>
              <w:t>)</w:t>
            </w:r>
          </w:p>
        </w:tc>
        <w:tc>
          <w:tcPr>
            <w:tcW w:w="4316" w:type="dxa"/>
            <w:tcBorders>
              <w:bottom w:val="dotted" w:sz="4" w:space="0" w:color="auto"/>
            </w:tcBorders>
          </w:tcPr>
          <w:p w14:paraId="26079AE4" w14:textId="77777777" w:rsidR="00352C03" w:rsidRPr="00AA628B" w:rsidRDefault="00352C03" w:rsidP="00C214F2">
            <w:pPr>
              <w:rPr>
                <w:snapToGrid w:val="0"/>
              </w:rPr>
            </w:pPr>
          </w:p>
        </w:tc>
      </w:tr>
      <w:tr w:rsidR="00352C03" w:rsidRPr="00AA628B" w14:paraId="49FC2353" w14:textId="77777777" w:rsidTr="00C214F2">
        <w:trPr>
          <w:cantSplit/>
          <w:trHeight w:val="233"/>
        </w:trPr>
        <w:tc>
          <w:tcPr>
            <w:tcW w:w="4394" w:type="dxa"/>
          </w:tcPr>
          <w:p w14:paraId="52D08310" w14:textId="77777777" w:rsidR="00352C03" w:rsidRPr="00AA628B" w:rsidRDefault="00352C03" w:rsidP="00C214F2">
            <w:pPr>
              <w:rPr>
                <w:snapToGrid w:val="0"/>
              </w:rPr>
            </w:pPr>
          </w:p>
        </w:tc>
        <w:tc>
          <w:tcPr>
            <w:tcW w:w="504" w:type="dxa"/>
          </w:tcPr>
          <w:p w14:paraId="2440D66E"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666EF6BA" w14:textId="77777777" w:rsidR="00352C03" w:rsidRPr="00AA628B" w:rsidRDefault="00352C03" w:rsidP="00C214F2">
            <w:pPr>
              <w:rPr>
                <w:snapToGrid w:val="0"/>
              </w:rPr>
            </w:pPr>
            <w:r w:rsidRPr="00AA628B">
              <w:rPr>
                <w:snapToGrid w:val="0"/>
              </w:rPr>
              <w:t>(Signature of authorised officer)</w:t>
            </w:r>
          </w:p>
        </w:tc>
      </w:tr>
      <w:tr w:rsidR="00352C03" w:rsidRPr="00AA628B" w14:paraId="0C146E18" w14:textId="77777777" w:rsidTr="00C214F2">
        <w:trPr>
          <w:cantSplit/>
          <w:trHeight w:val="117"/>
        </w:trPr>
        <w:tc>
          <w:tcPr>
            <w:tcW w:w="4394" w:type="dxa"/>
          </w:tcPr>
          <w:p w14:paraId="68E3F440" w14:textId="77777777" w:rsidR="00352C03" w:rsidRPr="00AA628B" w:rsidRDefault="00352C03" w:rsidP="00C214F2">
            <w:pPr>
              <w:rPr>
                <w:snapToGrid w:val="0"/>
              </w:rPr>
            </w:pPr>
          </w:p>
        </w:tc>
        <w:tc>
          <w:tcPr>
            <w:tcW w:w="504" w:type="dxa"/>
          </w:tcPr>
          <w:p w14:paraId="0C1E37EF" w14:textId="77777777" w:rsidR="00352C03" w:rsidRPr="00AA628B" w:rsidRDefault="00352C03" w:rsidP="00C214F2">
            <w:pPr>
              <w:rPr>
                <w:snapToGrid w:val="0"/>
              </w:rPr>
            </w:pPr>
            <w:r w:rsidRPr="00AA628B">
              <w:rPr>
                <w:snapToGrid w:val="0"/>
              </w:rPr>
              <w:t>)</w:t>
            </w:r>
          </w:p>
        </w:tc>
        <w:tc>
          <w:tcPr>
            <w:tcW w:w="4316" w:type="dxa"/>
          </w:tcPr>
          <w:p w14:paraId="7E5488E3" w14:textId="77777777" w:rsidR="00352C03" w:rsidRPr="00AA628B" w:rsidRDefault="00352C03" w:rsidP="00C214F2">
            <w:pPr>
              <w:rPr>
                <w:snapToGrid w:val="0"/>
              </w:rPr>
            </w:pPr>
          </w:p>
        </w:tc>
      </w:tr>
      <w:tr w:rsidR="00352C03" w:rsidRPr="00AA628B" w14:paraId="2C226FCC" w14:textId="77777777" w:rsidTr="00C214F2">
        <w:trPr>
          <w:cantSplit/>
          <w:trHeight w:val="117"/>
        </w:trPr>
        <w:tc>
          <w:tcPr>
            <w:tcW w:w="4394" w:type="dxa"/>
            <w:tcBorders>
              <w:bottom w:val="dotted" w:sz="4" w:space="0" w:color="auto"/>
            </w:tcBorders>
          </w:tcPr>
          <w:p w14:paraId="06D04B7D" w14:textId="77777777" w:rsidR="00352C03" w:rsidRPr="00AA628B" w:rsidRDefault="00352C03" w:rsidP="00C214F2">
            <w:pPr>
              <w:rPr>
                <w:snapToGrid w:val="0"/>
              </w:rPr>
            </w:pPr>
          </w:p>
        </w:tc>
        <w:tc>
          <w:tcPr>
            <w:tcW w:w="504" w:type="dxa"/>
          </w:tcPr>
          <w:p w14:paraId="7FECB9CC"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37A0BA93" w14:textId="77777777" w:rsidR="00352C03" w:rsidRPr="00AA628B" w:rsidRDefault="00352C03" w:rsidP="00C214F2">
            <w:pPr>
              <w:rPr>
                <w:snapToGrid w:val="0"/>
              </w:rPr>
            </w:pPr>
          </w:p>
        </w:tc>
      </w:tr>
      <w:tr w:rsidR="00352C03" w:rsidRPr="00AA628B" w14:paraId="2AABA358" w14:textId="77777777" w:rsidTr="00C214F2">
        <w:trPr>
          <w:cantSplit/>
          <w:trHeight w:val="117"/>
        </w:trPr>
        <w:tc>
          <w:tcPr>
            <w:tcW w:w="4394" w:type="dxa"/>
            <w:tcBorders>
              <w:top w:val="dotted" w:sz="4" w:space="0" w:color="auto"/>
            </w:tcBorders>
          </w:tcPr>
          <w:p w14:paraId="4027A925" w14:textId="77777777" w:rsidR="00352C03" w:rsidRPr="00AA628B" w:rsidRDefault="00352C03" w:rsidP="00C214F2">
            <w:pPr>
              <w:rPr>
                <w:snapToGrid w:val="0"/>
              </w:rPr>
            </w:pPr>
            <w:r w:rsidRPr="00AA628B">
              <w:rPr>
                <w:snapToGrid w:val="0"/>
              </w:rPr>
              <w:t>(Signature of witness)</w:t>
            </w:r>
          </w:p>
        </w:tc>
        <w:tc>
          <w:tcPr>
            <w:tcW w:w="504" w:type="dxa"/>
          </w:tcPr>
          <w:p w14:paraId="4C90C795"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6945827B" w14:textId="77777777" w:rsidR="00352C03" w:rsidRPr="00AA628B" w:rsidRDefault="00352C03" w:rsidP="00C214F2">
            <w:pPr>
              <w:rPr>
                <w:snapToGrid w:val="0"/>
              </w:rPr>
            </w:pPr>
            <w:r w:rsidRPr="00AA628B">
              <w:rPr>
                <w:snapToGrid w:val="0"/>
              </w:rPr>
              <w:t>(Printed name of authorised officer)</w:t>
            </w:r>
          </w:p>
        </w:tc>
      </w:tr>
      <w:tr w:rsidR="00352C03" w:rsidRPr="00AA628B" w14:paraId="72CE43B7" w14:textId="77777777" w:rsidTr="00C214F2">
        <w:trPr>
          <w:cantSplit/>
          <w:trHeight w:val="117"/>
        </w:trPr>
        <w:tc>
          <w:tcPr>
            <w:tcW w:w="4394" w:type="dxa"/>
          </w:tcPr>
          <w:p w14:paraId="15A627B6" w14:textId="77777777" w:rsidR="00352C03" w:rsidRPr="00AA628B" w:rsidRDefault="00352C03" w:rsidP="00C214F2">
            <w:pPr>
              <w:rPr>
                <w:snapToGrid w:val="0"/>
              </w:rPr>
            </w:pPr>
          </w:p>
        </w:tc>
        <w:tc>
          <w:tcPr>
            <w:tcW w:w="504" w:type="dxa"/>
          </w:tcPr>
          <w:p w14:paraId="224E2233" w14:textId="77777777" w:rsidR="00352C03" w:rsidRPr="00AA628B" w:rsidRDefault="00352C03" w:rsidP="00C214F2">
            <w:pPr>
              <w:rPr>
                <w:snapToGrid w:val="0"/>
              </w:rPr>
            </w:pPr>
            <w:r w:rsidRPr="00AA628B">
              <w:rPr>
                <w:snapToGrid w:val="0"/>
              </w:rPr>
              <w:t>)</w:t>
            </w:r>
          </w:p>
        </w:tc>
        <w:tc>
          <w:tcPr>
            <w:tcW w:w="4316" w:type="dxa"/>
          </w:tcPr>
          <w:p w14:paraId="2A82B108" w14:textId="77777777" w:rsidR="00352C03" w:rsidRPr="00AA628B" w:rsidRDefault="00352C03" w:rsidP="00C214F2">
            <w:pPr>
              <w:rPr>
                <w:snapToGrid w:val="0"/>
              </w:rPr>
            </w:pPr>
          </w:p>
        </w:tc>
      </w:tr>
      <w:tr w:rsidR="00352C03" w:rsidRPr="00AA628B" w14:paraId="4392F604" w14:textId="77777777" w:rsidTr="00C214F2">
        <w:trPr>
          <w:cantSplit/>
          <w:trHeight w:val="117"/>
        </w:trPr>
        <w:tc>
          <w:tcPr>
            <w:tcW w:w="4394" w:type="dxa"/>
            <w:tcBorders>
              <w:bottom w:val="dotted" w:sz="4" w:space="0" w:color="auto"/>
            </w:tcBorders>
          </w:tcPr>
          <w:p w14:paraId="6E08AC14" w14:textId="77777777" w:rsidR="00352C03" w:rsidRPr="00AA628B" w:rsidRDefault="00352C03" w:rsidP="00C214F2">
            <w:pPr>
              <w:rPr>
                <w:snapToGrid w:val="0"/>
              </w:rPr>
            </w:pPr>
          </w:p>
        </w:tc>
        <w:tc>
          <w:tcPr>
            <w:tcW w:w="504" w:type="dxa"/>
          </w:tcPr>
          <w:p w14:paraId="5DBE6AFB"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6D1B18CA" w14:textId="77777777" w:rsidR="00352C03" w:rsidRPr="00AA628B" w:rsidRDefault="00352C03" w:rsidP="00C214F2">
            <w:pPr>
              <w:rPr>
                <w:snapToGrid w:val="0"/>
              </w:rPr>
            </w:pPr>
          </w:p>
        </w:tc>
      </w:tr>
      <w:tr w:rsidR="00352C03" w:rsidRPr="00AA628B" w14:paraId="66461809" w14:textId="77777777" w:rsidTr="00C214F2">
        <w:trPr>
          <w:cantSplit/>
          <w:trHeight w:val="117"/>
        </w:trPr>
        <w:tc>
          <w:tcPr>
            <w:tcW w:w="4394" w:type="dxa"/>
            <w:tcBorders>
              <w:top w:val="dotted" w:sz="4" w:space="0" w:color="auto"/>
            </w:tcBorders>
          </w:tcPr>
          <w:p w14:paraId="77F4E25F" w14:textId="77777777" w:rsidR="00352C03" w:rsidRPr="00AA628B" w:rsidRDefault="00352C03" w:rsidP="00C214F2">
            <w:pPr>
              <w:rPr>
                <w:snapToGrid w:val="0"/>
              </w:rPr>
            </w:pPr>
            <w:r w:rsidRPr="00AA628B">
              <w:rPr>
                <w:snapToGrid w:val="0"/>
              </w:rPr>
              <w:t>(Printed name of witness)</w:t>
            </w:r>
          </w:p>
        </w:tc>
        <w:tc>
          <w:tcPr>
            <w:tcW w:w="504" w:type="dxa"/>
          </w:tcPr>
          <w:p w14:paraId="089D5E6F"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183C8EFC" w14:textId="77777777" w:rsidR="00352C03" w:rsidRPr="00AA628B" w:rsidRDefault="00352C03" w:rsidP="00C214F2">
            <w:pPr>
              <w:rPr>
                <w:snapToGrid w:val="0"/>
              </w:rPr>
            </w:pPr>
            <w:r w:rsidRPr="00AA628B">
              <w:rPr>
                <w:snapToGrid w:val="0"/>
              </w:rPr>
              <w:t>(Position of authorised officer)</w:t>
            </w:r>
          </w:p>
        </w:tc>
      </w:tr>
      <w:tr w:rsidR="00352C03" w:rsidRPr="00AA628B" w14:paraId="50DE05D7" w14:textId="77777777" w:rsidTr="00C214F2">
        <w:trPr>
          <w:cantSplit/>
          <w:trHeight w:val="117"/>
        </w:trPr>
        <w:tc>
          <w:tcPr>
            <w:tcW w:w="4394" w:type="dxa"/>
          </w:tcPr>
          <w:p w14:paraId="2A14FDD8" w14:textId="77777777" w:rsidR="00352C03" w:rsidRPr="00AA628B" w:rsidRDefault="00352C03" w:rsidP="00C214F2">
            <w:pPr>
              <w:rPr>
                <w:snapToGrid w:val="0"/>
              </w:rPr>
            </w:pPr>
          </w:p>
        </w:tc>
        <w:tc>
          <w:tcPr>
            <w:tcW w:w="504" w:type="dxa"/>
          </w:tcPr>
          <w:p w14:paraId="025B0284" w14:textId="77777777" w:rsidR="00352C03" w:rsidRPr="00AA628B" w:rsidRDefault="00352C03" w:rsidP="00C214F2">
            <w:pPr>
              <w:rPr>
                <w:snapToGrid w:val="0"/>
              </w:rPr>
            </w:pPr>
            <w:r w:rsidRPr="00AA628B">
              <w:rPr>
                <w:snapToGrid w:val="0"/>
              </w:rPr>
              <w:t>)</w:t>
            </w:r>
          </w:p>
        </w:tc>
        <w:tc>
          <w:tcPr>
            <w:tcW w:w="4316" w:type="dxa"/>
          </w:tcPr>
          <w:p w14:paraId="787C3A85" w14:textId="77777777" w:rsidR="00352C03" w:rsidRPr="00AA628B" w:rsidRDefault="00352C03" w:rsidP="00C214F2">
            <w:pPr>
              <w:rPr>
                <w:snapToGrid w:val="0"/>
              </w:rPr>
            </w:pPr>
          </w:p>
        </w:tc>
      </w:tr>
      <w:tr w:rsidR="00352C03" w:rsidRPr="00AA628B" w14:paraId="115477EF" w14:textId="77777777" w:rsidTr="00C214F2">
        <w:trPr>
          <w:cantSplit/>
          <w:trHeight w:val="117"/>
        </w:trPr>
        <w:tc>
          <w:tcPr>
            <w:tcW w:w="4394" w:type="dxa"/>
          </w:tcPr>
          <w:p w14:paraId="7092EDE2" w14:textId="77777777" w:rsidR="00352C03" w:rsidRPr="00AA628B" w:rsidRDefault="00352C03" w:rsidP="00C214F2">
            <w:pPr>
              <w:rPr>
                <w:snapToGrid w:val="0"/>
              </w:rPr>
            </w:pPr>
          </w:p>
        </w:tc>
        <w:tc>
          <w:tcPr>
            <w:tcW w:w="504" w:type="dxa"/>
          </w:tcPr>
          <w:p w14:paraId="4FBCDCB4"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1B6BCAEC" w14:textId="77777777" w:rsidR="00352C03" w:rsidRPr="00AA628B" w:rsidRDefault="00352C03" w:rsidP="00C214F2">
            <w:pPr>
              <w:rPr>
                <w:snapToGrid w:val="0"/>
              </w:rPr>
            </w:pPr>
          </w:p>
        </w:tc>
      </w:tr>
      <w:tr w:rsidR="00352C03" w:rsidRPr="00AA628B" w14:paraId="73F6181A" w14:textId="77777777" w:rsidTr="00C214F2">
        <w:trPr>
          <w:cantSplit/>
          <w:trHeight w:val="117"/>
        </w:trPr>
        <w:tc>
          <w:tcPr>
            <w:tcW w:w="4394" w:type="dxa"/>
          </w:tcPr>
          <w:p w14:paraId="7089C824" w14:textId="77777777" w:rsidR="00352C03" w:rsidRPr="00AA628B" w:rsidRDefault="00352C03" w:rsidP="00C214F2">
            <w:pPr>
              <w:rPr>
                <w:snapToGrid w:val="0"/>
              </w:rPr>
            </w:pPr>
          </w:p>
        </w:tc>
        <w:tc>
          <w:tcPr>
            <w:tcW w:w="504" w:type="dxa"/>
          </w:tcPr>
          <w:p w14:paraId="70CFEF62"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741F686D" w14:textId="77777777" w:rsidR="00352C03" w:rsidRPr="00AA628B" w:rsidRDefault="00352C03" w:rsidP="00C214F2">
            <w:pPr>
              <w:rPr>
                <w:snapToGrid w:val="0"/>
              </w:rPr>
            </w:pPr>
            <w:r w:rsidRPr="00AA628B">
              <w:rPr>
                <w:snapToGrid w:val="0"/>
              </w:rPr>
              <w:t>Date</w:t>
            </w:r>
          </w:p>
        </w:tc>
      </w:tr>
    </w:tbl>
    <w:p w14:paraId="43079D0C" w14:textId="77777777" w:rsidR="00352C03" w:rsidRPr="00AA628B" w:rsidRDefault="00352C03" w:rsidP="00352C03"/>
    <w:p w14:paraId="1620BC17" w14:textId="77777777" w:rsidR="00352C03" w:rsidRPr="00AA628B" w:rsidRDefault="00352C03" w:rsidP="00352C03"/>
    <w:p w14:paraId="00DC72F6" w14:textId="77777777" w:rsidR="00352C03" w:rsidRPr="00AA628B" w:rsidRDefault="00352C03" w:rsidP="00352C03"/>
    <w:tbl>
      <w:tblPr>
        <w:tblW w:w="9214" w:type="dxa"/>
        <w:tblInd w:w="108" w:type="dxa"/>
        <w:tblLayout w:type="fixed"/>
        <w:tblLook w:val="0000" w:firstRow="0" w:lastRow="0" w:firstColumn="0" w:lastColumn="0" w:noHBand="0" w:noVBand="0"/>
      </w:tblPr>
      <w:tblGrid>
        <w:gridCol w:w="4394"/>
        <w:gridCol w:w="504"/>
        <w:gridCol w:w="4316"/>
      </w:tblGrid>
      <w:tr w:rsidR="00352C03" w:rsidRPr="00AA628B" w14:paraId="085FCB51" w14:textId="77777777" w:rsidTr="00C214F2">
        <w:trPr>
          <w:cantSplit/>
        </w:trPr>
        <w:tc>
          <w:tcPr>
            <w:tcW w:w="4394" w:type="dxa"/>
          </w:tcPr>
          <w:p w14:paraId="2432E81D" w14:textId="77777777" w:rsidR="00352C03" w:rsidRPr="00AA628B" w:rsidRDefault="00352C03" w:rsidP="00C214F2">
            <w:pPr>
              <w:rPr>
                <w:rStyle w:val="Strong"/>
                <w:rFonts w:ascii="Public Sans" w:hAnsi="Public Sans"/>
              </w:rPr>
            </w:pPr>
            <w:r w:rsidRPr="00AA628B">
              <w:rPr>
                <w:rStyle w:val="Strong"/>
                <w:rFonts w:ascii="Public Sans" w:hAnsi="Public Sans"/>
              </w:rPr>
              <w:t xml:space="preserve">Signed, SEALED and Delivered </w:t>
            </w:r>
          </w:p>
        </w:tc>
        <w:tc>
          <w:tcPr>
            <w:tcW w:w="504" w:type="dxa"/>
          </w:tcPr>
          <w:p w14:paraId="4FFF6279" w14:textId="77777777" w:rsidR="00352C03" w:rsidRPr="00AA628B" w:rsidRDefault="00352C03" w:rsidP="00C214F2">
            <w:pPr>
              <w:rPr>
                <w:snapToGrid w:val="0"/>
              </w:rPr>
            </w:pPr>
            <w:r w:rsidRPr="00AA628B">
              <w:rPr>
                <w:snapToGrid w:val="0"/>
              </w:rPr>
              <w:t>)</w:t>
            </w:r>
          </w:p>
        </w:tc>
        <w:tc>
          <w:tcPr>
            <w:tcW w:w="4316" w:type="dxa"/>
          </w:tcPr>
          <w:p w14:paraId="13719B4E" w14:textId="77777777" w:rsidR="00352C03" w:rsidRPr="00AA628B" w:rsidRDefault="00352C03" w:rsidP="00C214F2">
            <w:pPr>
              <w:rPr>
                <w:snapToGrid w:val="0"/>
              </w:rPr>
            </w:pPr>
          </w:p>
        </w:tc>
      </w:tr>
      <w:tr w:rsidR="00352C03" w:rsidRPr="00AA628B" w14:paraId="30DA142C" w14:textId="77777777" w:rsidTr="00C214F2">
        <w:trPr>
          <w:cantSplit/>
        </w:trPr>
        <w:tc>
          <w:tcPr>
            <w:tcW w:w="4394" w:type="dxa"/>
          </w:tcPr>
          <w:p w14:paraId="5E079CF1" w14:textId="77777777" w:rsidR="00352C03" w:rsidRPr="00AA628B" w:rsidRDefault="00352C03" w:rsidP="00C214F2">
            <w:pPr>
              <w:rPr>
                <w:snapToGrid w:val="0"/>
              </w:rPr>
            </w:pPr>
            <w:r w:rsidRPr="00AA628B">
              <w:rPr>
                <w:snapToGrid w:val="0"/>
              </w:rPr>
              <w:t xml:space="preserve">by the </w:t>
            </w:r>
            <w:r w:rsidRPr="00AA628B">
              <w:rPr>
                <w:b/>
                <w:snapToGrid w:val="0"/>
              </w:rPr>
              <w:t xml:space="preserve">Student </w:t>
            </w:r>
            <w:r w:rsidRPr="00AA628B">
              <w:rPr>
                <w:snapToGrid w:val="0"/>
              </w:rPr>
              <w:t>in the presence of:</w:t>
            </w:r>
          </w:p>
        </w:tc>
        <w:tc>
          <w:tcPr>
            <w:tcW w:w="504" w:type="dxa"/>
          </w:tcPr>
          <w:p w14:paraId="651CC46E" w14:textId="77777777" w:rsidR="00352C03" w:rsidRPr="00AA628B" w:rsidRDefault="00352C03" w:rsidP="00C214F2">
            <w:pPr>
              <w:rPr>
                <w:snapToGrid w:val="0"/>
              </w:rPr>
            </w:pPr>
            <w:r w:rsidRPr="00AA628B">
              <w:rPr>
                <w:snapToGrid w:val="0"/>
              </w:rPr>
              <w:t>)</w:t>
            </w:r>
            <w:r w:rsidRPr="00AA628B">
              <w:rPr>
                <w:snapToGrid w:val="0"/>
              </w:rPr>
              <w:br/>
              <w:t>)</w:t>
            </w:r>
            <w:r w:rsidRPr="00AA628B">
              <w:rPr>
                <w:snapToGrid w:val="0"/>
              </w:rPr>
              <w:br/>
              <w:t>)</w:t>
            </w:r>
          </w:p>
        </w:tc>
        <w:tc>
          <w:tcPr>
            <w:tcW w:w="4316" w:type="dxa"/>
            <w:tcBorders>
              <w:bottom w:val="dotted" w:sz="4" w:space="0" w:color="auto"/>
            </w:tcBorders>
          </w:tcPr>
          <w:p w14:paraId="1BA8ABF8" w14:textId="77777777" w:rsidR="00352C03" w:rsidRPr="00AA628B" w:rsidRDefault="00352C03" w:rsidP="00C214F2">
            <w:pPr>
              <w:rPr>
                <w:snapToGrid w:val="0"/>
              </w:rPr>
            </w:pPr>
          </w:p>
        </w:tc>
      </w:tr>
      <w:tr w:rsidR="00352C03" w:rsidRPr="00AA628B" w14:paraId="6A134120" w14:textId="77777777" w:rsidTr="00C214F2">
        <w:trPr>
          <w:cantSplit/>
          <w:trHeight w:val="233"/>
        </w:trPr>
        <w:tc>
          <w:tcPr>
            <w:tcW w:w="4394" w:type="dxa"/>
          </w:tcPr>
          <w:p w14:paraId="3944B5F9" w14:textId="77777777" w:rsidR="00352C03" w:rsidRPr="00AA628B" w:rsidRDefault="00352C03" w:rsidP="00C214F2">
            <w:pPr>
              <w:rPr>
                <w:snapToGrid w:val="0"/>
              </w:rPr>
            </w:pPr>
          </w:p>
        </w:tc>
        <w:tc>
          <w:tcPr>
            <w:tcW w:w="504" w:type="dxa"/>
          </w:tcPr>
          <w:p w14:paraId="1C05F111"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2AFDEA53" w14:textId="77777777" w:rsidR="00352C03" w:rsidRPr="00AA628B" w:rsidRDefault="00352C03" w:rsidP="00C214F2">
            <w:pPr>
              <w:rPr>
                <w:snapToGrid w:val="0"/>
              </w:rPr>
            </w:pPr>
            <w:r w:rsidRPr="00AA628B">
              <w:rPr>
                <w:snapToGrid w:val="0"/>
              </w:rPr>
              <w:t>(Signature)</w:t>
            </w:r>
          </w:p>
        </w:tc>
      </w:tr>
      <w:tr w:rsidR="00352C03" w:rsidRPr="00AA628B" w14:paraId="0B4E8E90" w14:textId="77777777" w:rsidTr="00C214F2">
        <w:trPr>
          <w:cantSplit/>
          <w:trHeight w:val="117"/>
        </w:trPr>
        <w:tc>
          <w:tcPr>
            <w:tcW w:w="4394" w:type="dxa"/>
          </w:tcPr>
          <w:p w14:paraId="7FB653B2" w14:textId="77777777" w:rsidR="00352C03" w:rsidRPr="00AA628B" w:rsidRDefault="00352C03" w:rsidP="00C214F2">
            <w:pPr>
              <w:rPr>
                <w:snapToGrid w:val="0"/>
              </w:rPr>
            </w:pPr>
          </w:p>
        </w:tc>
        <w:tc>
          <w:tcPr>
            <w:tcW w:w="504" w:type="dxa"/>
          </w:tcPr>
          <w:p w14:paraId="10B5C329" w14:textId="77777777" w:rsidR="00352C03" w:rsidRPr="00AA628B" w:rsidRDefault="00352C03" w:rsidP="00C214F2">
            <w:pPr>
              <w:rPr>
                <w:snapToGrid w:val="0"/>
              </w:rPr>
            </w:pPr>
            <w:r w:rsidRPr="00AA628B">
              <w:rPr>
                <w:snapToGrid w:val="0"/>
              </w:rPr>
              <w:t>)</w:t>
            </w:r>
          </w:p>
        </w:tc>
        <w:tc>
          <w:tcPr>
            <w:tcW w:w="4316" w:type="dxa"/>
          </w:tcPr>
          <w:p w14:paraId="280CBA29" w14:textId="77777777" w:rsidR="00352C03" w:rsidRPr="00AA628B" w:rsidRDefault="00352C03" w:rsidP="00C214F2">
            <w:pPr>
              <w:rPr>
                <w:snapToGrid w:val="0"/>
              </w:rPr>
            </w:pPr>
          </w:p>
        </w:tc>
      </w:tr>
      <w:tr w:rsidR="00352C03" w:rsidRPr="00AA628B" w14:paraId="4CFBB67B" w14:textId="77777777" w:rsidTr="00C214F2">
        <w:trPr>
          <w:cantSplit/>
          <w:trHeight w:val="117"/>
        </w:trPr>
        <w:tc>
          <w:tcPr>
            <w:tcW w:w="4394" w:type="dxa"/>
            <w:tcBorders>
              <w:bottom w:val="dotted" w:sz="4" w:space="0" w:color="auto"/>
            </w:tcBorders>
          </w:tcPr>
          <w:p w14:paraId="5FBFF1B8" w14:textId="77777777" w:rsidR="00352C03" w:rsidRPr="00AA628B" w:rsidRDefault="00352C03" w:rsidP="00C214F2">
            <w:pPr>
              <w:rPr>
                <w:snapToGrid w:val="0"/>
              </w:rPr>
            </w:pPr>
          </w:p>
        </w:tc>
        <w:tc>
          <w:tcPr>
            <w:tcW w:w="504" w:type="dxa"/>
          </w:tcPr>
          <w:p w14:paraId="61A8FDA7"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2B17D965" w14:textId="77777777" w:rsidR="00352C03" w:rsidRPr="00AA628B" w:rsidRDefault="00352C03" w:rsidP="00C214F2">
            <w:pPr>
              <w:rPr>
                <w:snapToGrid w:val="0"/>
              </w:rPr>
            </w:pPr>
          </w:p>
        </w:tc>
      </w:tr>
      <w:tr w:rsidR="00352C03" w:rsidRPr="00AA628B" w14:paraId="27686286" w14:textId="77777777" w:rsidTr="00C214F2">
        <w:trPr>
          <w:cantSplit/>
          <w:trHeight w:val="117"/>
        </w:trPr>
        <w:tc>
          <w:tcPr>
            <w:tcW w:w="4394" w:type="dxa"/>
            <w:tcBorders>
              <w:top w:val="dotted" w:sz="4" w:space="0" w:color="auto"/>
            </w:tcBorders>
          </w:tcPr>
          <w:p w14:paraId="6F946EC3" w14:textId="77777777" w:rsidR="00352C03" w:rsidRPr="00AA628B" w:rsidRDefault="00352C03" w:rsidP="00C214F2">
            <w:pPr>
              <w:rPr>
                <w:snapToGrid w:val="0"/>
              </w:rPr>
            </w:pPr>
            <w:r w:rsidRPr="00AA628B">
              <w:rPr>
                <w:snapToGrid w:val="0"/>
              </w:rPr>
              <w:t>(Signature of witness)</w:t>
            </w:r>
          </w:p>
        </w:tc>
        <w:tc>
          <w:tcPr>
            <w:tcW w:w="504" w:type="dxa"/>
          </w:tcPr>
          <w:p w14:paraId="2C6A2621"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7F457A0E" w14:textId="77777777" w:rsidR="00352C03" w:rsidRPr="00AA628B" w:rsidRDefault="00352C03" w:rsidP="00C214F2">
            <w:pPr>
              <w:rPr>
                <w:snapToGrid w:val="0"/>
              </w:rPr>
            </w:pPr>
            <w:r w:rsidRPr="00AA628B">
              <w:rPr>
                <w:snapToGrid w:val="0"/>
              </w:rPr>
              <w:t>(Printed name)</w:t>
            </w:r>
          </w:p>
        </w:tc>
      </w:tr>
      <w:tr w:rsidR="00352C03" w:rsidRPr="00AA628B" w14:paraId="4D14DE6B" w14:textId="77777777" w:rsidTr="00C214F2">
        <w:trPr>
          <w:cantSplit/>
          <w:trHeight w:val="117"/>
        </w:trPr>
        <w:tc>
          <w:tcPr>
            <w:tcW w:w="4394" w:type="dxa"/>
          </w:tcPr>
          <w:p w14:paraId="6A9876D5" w14:textId="77777777" w:rsidR="00352C03" w:rsidRPr="00AA628B" w:rsidRDefault="00352C03" w:rsidP="00C214F2">
            <w:pPr>
              <w:rPr>
                <w:snapToGrid w:val="0"/>
              </w:rPr>
            </w:pPr>
          </w:p>
        </w:tc>
        <w:tc>
          <w:tcPr>
            <w:tcW w:w="504" w:type="dxa"/>
          </w:tcPr>
          <w:p w14:paraId="7613C682" w14:textId="77777777" w:rsidR="00352C03" w:rsidRPr="00AA628B" w:rsidRDefault="00352C03" w:rsidP="00C214F2">
            <w:pPr>
              <w:rPr>
                <w:snapToGrid w:val="0"/>
              </w:rPr>
            </w:pPr>
            <w:r w:rsidRPr="00AA628B">
              <w:rPr>
                <w:snapToGrid w:val="0"/>
              </w:rPr>
              <w:t>)</w:t>
            </w:r>
          </w:p>
        </w:tc>
        <w:tc>
          <w:tcPr>
            <w:tcW w:w="4316" w:type="dxa"/>
          </w:tcPr>
          <w:p w14:paraId="6FB3501A" w14:textId="77777777" w:rsidR="00352C03" w:rsidRPr="00AA628B" w:rsidRDefault="00352C03" w:rsidP="00C214F2">
            <w:pPr>
              <w:rPr>
                <w:snapToGrid w:val="0"/>
              </w:rPr>
            </w:pPr>
          </w:p>
        </w:tc>
      </w:tr>
      <w:tr w:rsidR="00352C03" w:rsidRPr="00AA628B" w14:paraId="118E290A" w14:textId="77777777" w:rsidTr="00C214F2">
        <w:trPr>
          <w:cantSplit/>
          <w:trHeight w:val="117"/>
        </w:trPr>
        <w:tc>
          <w:tcPr>
            <w:tcW w:w="4394" w:type="dxa"/>
            <w:tcBorders>
              <w:bottom w:val="dotted" w:sz="4" w:space="0" w:color="auto"/>
            </w:tcBorders>
          </w:tcPr>
          <w:p w14:paraId="34A59B25" w14:textId="77777777" w:rsidR="00352C03" w:rsidRPr="00AA628B" w:rsidRDefault="00352C03" w:rsidP="00C214F2">
            <w:pPr>
              <w:rPr>
                <w:snapToGrid w:val="0"/>
              </w:rPr>
            </w:pPr>
          </w:p>
        </w:tc>
        <w:tc>
          <w:tcPr>
            <w:tcW w:w="504" w:type="dxa"/>
          </w:tcPr>
          <w:p w14:paraId="503D9FF9" w14:textId="77777777" w:rsidR="00352C03" w:rsidRPr="00AA628B" w:rsidRDefault="00352C03" w:rsidP="00C214F2">
            <w:pPr>
              <w:rPr>
                <w:snapToGrid w:val="0"/>
              </w:rPr>
            </w:pPr>
            <w:r w:rsidRPr="00AA628B">
              <w:rPr>
                <w:snapToGrid w:val="0"/>
              </w:rPr>
              <w:t>)</w:t>
            </w:r>
          </w:p>
        </w:tc>
        <w:tc>
          <w:tcPr>
            <w:tcW w:w="4316" w:type="dxa"/>
            <w:tcBorders>
              <w:bottom w:val="dotted" w:sz="4" w:space="0" w:color="auto"/>
            </w:tcBorders>
          </w:tcPr>
          <w:p w14:paraId="672F02E0" w14:textId="77777777" w:rsidR="00352C03" w:rsidRPr="00AA628B" w:rsidRDefault="00352C03" w:rsidP="00C214F2">
            <w:pPr>
              <w:rPr>
                <w:snapToGrid w:val="0"/>
              </w:rPr>
            </w:pPr>
          </w:p>
        </w:tc>
      </w:tr>
      <w:tr w:rsidR="00352C03" w:rsidRPr="00AA628B" w14:paraId="62C4B96B" w14:textId="77777777" w:rsidTr="00C214F2">
        <w:trPr>
          <w:cantSplit/>
          <w:trHeight w:val="117"/>
        </w:trPr>
        <w:tc>
          <w:tcPr>
            <w:tcW w:w="4394" w:type="dxa"/>
            <w:tcBorders>
              <w:top w:val="dotted" w:sz="4" w:space="0" w:color="auto"/>
            </w:tcBorders>
          </w:tcPr>
          <w:p w14:paraId="15C91A0F" w14:textId="77777777" w:rsidR="00352C03" w:rsidRPr="00AA628B" w:rsidRDefault="00352C03" w:rsidP="00C214F2">
            <w:pPr>
              <w:rPr>
                <w:snapToGrid w:val="0"/>
              </w:rPr>
            </w:pPr>
            <w:r w:rsidRPr="00AA628B">
              <w:rPr>
                <w:snapToGrid w:val="0"/>
              </w:rPr>
              <w:t>(Printed name of witness)</w:t>
            </w:r>
          </w:p>
        </w:tc>
        <w:tc>
          <w:tcPr>
            <w:tcW w:w="504" w:type="dxa"/>
          </w:tcPr>
          <w:p w14:paraId="5EF9787B" w14:textId="77777777" w:rsidR="00352C03" w:rsidRPr="00AA628B" w:rsidRDefault="00352C03" w:rsidP="00C214F2">
            <w:pPr>
              <w:rPr>
                <w:snapToGrid w:val="0"/>
              </w:rPr>
            </w:pPr>
            <w:r w:rsidRPr="00AA628B">
              <w:rPr>
                <w:snapToGrid w:val="0"/>
              </w:rPr>
              <w:t>)</w:t>
            </w:r>
          </w:p>
        </w:tc>
        <w:tc>
          <w:tcPr>
            <w:tcW w:w="4316" w:type="dxa"/>
            <w:tcBorders>
              <w:top w:val="dotted" w:sz="4" w:space="0" w:color="auto"/>
            </w:tcBorders>
          </w:tcPr>
          <w:p w14:paraId="238FE804" w14:textId="77777777" w:rsidR="00352C03" w:rsidRPr="00AA628B" w:rsidRDefault="00352C03" w:rsidP="00C214F2">
            <w:pPr>
              <w:rPr>
                <w:snapToGrid w:val="0"/>
              </w:rPr>
            </w:pPr>
            <w:r w:rsidRPr="00AA628B">
              <w:rPr>
                <w:snapToGrid w:val="0"/>
              </w:rPr>
              <w:t>Date</w:t>
            </w:r>
          </w:p>
        </w:tc>
      </w:tr>
    </w:tbl>
    <w:p w14:paraId="300A2127" w14:textId="77777777" w:rsidR="00DE4F07" w:rsidRPr="00C13E6D" w:rsidRDefault="00DE4F07" w:rsidP="000B207B">
      <w:pPr>
        <w:rPr>
          <w:rFonts w:ascii="Public Sans" w:hAnsi="Public Sans"/>
          <w:b/>
        </w:rPr>
      </w:pPr>
      <w:bookmarkStart w:id="57" w:name="TechInstr"/>
      <w:bookmarkStart w:id="58" w:name="Commentaries"/>
      <w:bookmarkEnd w:id="57"/>
      <w:bookmarkEnd w:id="58"/>
    </w:p>
    <w:sectPr w:rsidR="00DE4F07" w:rsidRPr="00C13E6D" w:rsidSect="00BB3700">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C65A5" w14:textId="77777777" w:rsidR="0041193C" w:rsidRDefault="0041193C">
      <w:pPr>
        <w:spacing w:before="0" w:line="240" w:lineRule="auto"/>
      </w:pPr>
      <w:r>
        <w:separator/>
      </w:r>
    </w:p>
  </w:endnote>
  <w:endnote w:type="continuationSeparator" w:id="0">
    <w:p w14:paraId="1AA65C30" w14:textId="77777777" w:rsidR="0041193C" w:rsidRDefault="004119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ublic Sans">
    <w:altName w:val="Times New Roman"/>
    <w:panose1 w:val="00000000000000000000"/>
    <w:charset w:val="00"/>
    <w:family w:val="auto"/>
    <w:pitch w:val="variable"/>
    <w:sig w:usb0="A00000FF" w:usb1="4000205B" w:usb2="00000000" w:usb3="00000000" w:csb0="00000193" w:csb1="00000000"/>
  </w:font>
  <w:font w:name="Arial Bold">
    <w:altName w:val="Arial"/>
    <w:panose1 w:val="020B07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ublic Sans SemiBold">
    <w:altName w:val="Times New Roman"/>
    <w:panose1 w:val="00000000000000000000"/>
    <w:charset w:val="00"/>
    <w:family w:val="auto"/>
    <w:pitch w:val="variable"/>
    <w:sig w:usb0="A00000FF" w:usb1="4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1DC5" w14:textId="77777777" w:rsidR="00815C72" w:rsidRDefault="00815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EB12" w14:textId="2C88DAB4" w:rsidR="001B044A" w:rsidRPr="00CD2B5D" w:rsidRDefault="00D14281" w:rsidP="00BB3700">
    <w:pPr>
      <w:pStyle w:val="Footer"/>
    </w:pPr>
    <w:r w:rsidRPr="001E5F2B">
      <w:rPr>
        <w:sz w:val="18"/>
        <w:szCs w:val="18"/>
      </w:rPr>
      <w:fldChar w:fldCharType="begin"/>
    </w:r>
    <w:r w:rsidRPr="001E5F2B">
      <w:rPr>
        <w:sz w:val="18"/>
        <w:szCs w:val="18"/>
      </w:rPr>
      <w:instrText xml:space="preserve"> FILENAME   \* MERGEFORMAT </w:instrText>
    </w:r>
    <w:r w:rsidRPr="001E5F2B">
      <w:rPr>
        <w:sz w:val="18"/>
        <w:szCs w:val="18"/>
      </w:rPr>
      <w:fldChar w:fldCharType="separate"/>
    </w:r>
    <w:r w:rsidR="00815C72">
      <w:rPr>
        <w:noProof/>
        <w:sz w:val="18"/>
        <w:szCs w:val="18"/>
      </w:rPr>
      <w:t>ST07 Internal ANU Student Internship Deed Version 2.1 23 Jan 2023</w:t>
    </w:r>
    <w:r w:rsidRPr="001E5F2B">
      <w:rPr>
        <w:sz w:val="18"/>
        <w:szCs w:val="18"/>
      </w:rPr>
      <w:fldChar w:fldCharType="end"/>
    </w:r>
    <w:sdt>
      <w:sdtPr>
        <w:id w:val="-1769616900"/>
        <w:docPartObj>
          <w:docPartGallery w:val="Page Numbers (Top of Page)"/>
          <w:docPartUnique/>
        </w:docPartObj>
      </w:sdtPr>
      <w:sdtEndPr>
        <w:rPr>
          <w:sz w:val="18"/>
          <w:szCs w:val="18"/>
        </w:rPr>
      </w:sdtEndPr>
      <w:sdtContent>
        <w:r w:rsidR="00CD2B5D">
          <w:tab/>
        </w:r>
        <w:r w:rsidRPr="00FE17EC">
          <w:rPr>
            <w:sz w:val="18"/>
            <w:szCs w:val="18"/>
          </w:rPr>
          <w:t xml:space="preserve">Page </w:t>
        </w:r>
        <w:r w:rsidRPr="00FE17EC">
          <w:rPr>
            <w:b/>
            <w:bCs/>
            <w:sz w:val="18"/>
            <w:szCs w:val="18"/>
          </w:rPr>
          <w:fldChar w:fldCharType="begin"/>
        </w:r>
        <w:r w:rsidRPr="00FE17EC">
          <w:rPr>
            <w:b/>
            <w:bCs/>
            <w:sz w:val="18"/>
            <w:szCs w:val="18"/>
          </w:rPr>
          <w:instrText xml:space="preserve"> PAGE </w:instrText>
        </w:r>
        <w:r w:rsidRPr="00FE17EC">
          <w:rPr>
            <w:b/>
            <w:bCs/>
            <w:sz w:val="18"/>
            <w:szCs w:val="18"/>
          </w:rPr>
          <w:fldChar w:fldCharType="separate"/>
        </w:r>
        <w:r w:rsidR="00AF011D">
          <w:rPr>
            <w:b/>
            <w:bCs/>
            <w:noProof/>
            <w:sz w:val="18"/>
            <w:szCs w:val="18"/>
          </w:rPr>
          <w:t>4</w:t>
        </w:r>
        <w:r w:rsidRPr="00FE17EC">
          <w:rPr>
            <w:b/>
            <w:bCs/>
            <w:sz w:val="18"/>
            <w:szCs w:val="18"/>
          </w:rPr>
          <w:fldChar w:fldCharType="end"/>
        </w:r>
        <w:r w:rsidRPr="00FE17EC">
          <w:rPr>
            <w:sz w:val="18"/>
            <w:szCs w:val="18"/>
          </w:rPr>
          <w:t xml:space="preserve"> of </w:t>
        </w:r>
        <w:r w:rsidRPr="00FE17EC">
          <w:rPr>
            <w:b/>
            <w:bCs/>
            <w:sz w:val="18"/>
            <w:szCs w:val="18"/>
          </w:rPr>
          <w:fldChar w:fldCharType="begin"/>
        </w:r>
        <w:r w:rsidRPr="00FE17EC">
          <w:rPr>
            <w:b/>
            <w:bCs/>
            <w:sz w:val="18"/>
            <w:szCs w:val="18"/>
          </w:rPr>
          <w:instrText xml:space="preserve"> NUMPAGES  </w:instrText>
        </w:r>
        <w:r w:rsidRPr="00FE17EC">
          <w:rPr>
            <w:b/>
            <w:bCs/>
            <w:sz w:val="18"/>
            <w:szCs w:val="18"/>
          </w:rPr>
          <w:fldChar w:fldCharType="separate"/>
        </w:r>
        <w:r w:rsidR="00AF011D">
          <w:rPr>
            <w:b/>
            <w:bCs/>
            <w:noProof/>
            <w:sz w:val="18"/>
            <w:szCs w:val="18"/>
          </w:rPr>
          <w:t>6</w:t>
        </w:r>
        <w:r w:rsidRPr="00FE17EC">
          <w:rPr>
            <w:b/>
            <w:bCs/>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EFE1" w14:textId="77777777" w:rsidR="00D14281" w:rsidRDefault="00D14281">
    <w:pPr>
      <w:pStyle w:val="Footer"/>
    </w:pPr>
    <w:r w:rsidRPr="00FE17EC">
      <w:rPr>
        <w:sz w:val="18"/>
        <w:szCs w:val="18"/>
      </w:rPr>
      <w:t>ST0</w:t>
    </w:r>
    <w:r>
      <w:rPr>
        <w:sz w:val="18"/>
        <w:szCs w:val="18"/>
      </w:rPr>
      <w:t>7</w:t>
    </w:r>
    <w:r w:rsidRPr="00FE17EC">
      <w:rPr>
        <w:sz w:val="18"/>
        <w:szCs w:val="18"/>
      </w:rPr>
      <w:t xml:space="preserve"> | </w:t>
    </w:r>
    <w:r w:rsidR="00CD2B5D">
      <w:rPr>
        <w:sz w:val="18"/>
        <w:szCs w:val="18"/>
      </w:rPr>
      <w:t xml:space="preserve">Internal </w:t>
    </w:r>
    <w:r w:rsidRPr="00FE17EC">
      <w:rPr>
        <w:sz w:val="18"/>
        <w:szCs w:val="18"/>
      </w:rPr>
      <w:t xml:space="preserve">ANU </w:t>
    </w:r>
    <w:r>
      <w:rPr>
        <w:sz w:val="18"/>
        <w:szCs w:val="18"/>
      </w:rPr>
      <w:t xml:space="preserve">Student </w:t>
    </w:r>
    <w:r w:rsidRPr="00FE17EC">
      <w:rPr>
        <w:sz w:val="18"/>
        <w:szCs w:val="18"/>
      </w:rPr>
      <w:t xml:space="preserve">Internship Deed | Release Version </w:t>
    </w:r>
    <w:r w:rsidR="000B207B">
      <w:rPr>
        <w:sz w:val="18"/>
        <w:szCs w:val="18"/>
      </w:rPr>
      <w:t>2</w:t>
    </w:r>
    <w:r w:rsidR="00AF011D">
      <w:rPr>
        <w:sz w:val="18"/>
        <w:szCs w:val="18"/>
      </w:rPr>
      <w:t>.1</w:t>
    </w:r>
    <w:r w:rsidRPr="00FE17EC">
      <w:rPr>
        <w:sz w:val="18"/>
        <w:szCs w:val="18"/>
      </w:rPr>
      <w:t xml:space="preserve"> | </w:t>
    </w:r>
    <w:r w:rsidR="00AF011D">
      <w:rPr>
        <w:sz w:val="18"/>
        <w:szCs w:val="18"/>
      </w:rPr>
      <w:t>23 January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75BB4" w14:textId="77777777" w:rsidR="0041193C" w:rsidRDefault="0041193C">
      <w:pPr>
        <w:spacing w:before="0" w:line="240" w:lineRule="auto"/>
      </w:pPr>
      <w:r>
        <w:separator/>
      </w:r>
    </w:p>
  </w:footnote>
  <w:footnote w:type="continuationSeparator" w:id="0">
    <w:p w14:paraId="36267EB6" w14:textId="77777777" w:rsidR="0041193C" w:rsidRDefault="0041193C">
      <w:pPr>
        <w:spacing w:before="0" w:line="240" w:lineRule="auto"/>
      </w:pPr>
      <w:r>
        <w:continuationSeparator/>
      </w:r>
    </w:p>
  </w:footnote>
  <w:footnote w:id="1">
    <w:p w14:paraId="462BEAD0" w14:textId="77777777" w:rsidR="00647FA5" w:rsidRDefault="00647FA5" w:rsidP="00647FA5">
      <w:pPr>
        <w:pStyle w:val="FootnoteText"/>
      </w:pPr>
      <w:r>
        <w:rPr>
          <w:rStyle w:val="FootnoteReference"/>
        </w:rPr>
        <w:footnoteRef/>
      </w:r>
      <w:r>
        <w:t xml:space="preserve"> See paragraph 4 of “Procedure: Student intellectual property”.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0F5F" w14:textId="77777777" w:rsidR="00815C72" w:rsidRDefault="00815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48C7" w14:textId="77777777" w:rsidR="00B65719" w:rsidRDefault="00B65719">
    <w:pPr>
      <w:pStyle w:val="Header"/>
      <w:jc w:val="right"/>
    </w:pPr>
  </w:p>
  <w:p w14:paraId="0747DB54" w14:textId="77777777" w:rsidR="00B65719" w:rsidRDefault="00B65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8C38" w14:textId="77777777" w:rsidR="00815C72" w:rsidRDefault="00815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300"/>
    <w:multiLevelType w:val="hybridMultilevel"/>
    <w:tmpl w:val="3FD2D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8B2A14"/>
    <w:multiLevelType w:val="hybridMultilevel"/>
    <w:tmpl w:val="E2E28A28"/>
    <w:lvl w:ilvl="0" w:tplc="DC5C2F7A">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C315EC"/>
    <w:multiLevelType w:val="hybridMultilevel"/>
    <w:tmpl w:val="8B60523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15">
      <w:start w:val="1"/>
      <w:numFmt w:val="upperLetter"/>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5A32A4"/>
    <w:multiLevelType w:val="hybridMultilevel"/>
    <w:tmpl w:val="2442539E"/>
    <w:lvl w:ilvl="0" w:tplc="7BF27F14">
      <w:start w:val="1"/>
      <w:numFmt w:val="upperLetter"/>
      <w:pStyle w:val="ListParagraph"/>
      <w:lvlText w:val="%1."/>
      <w:lvlJc w:val="left"/>
      <w:pPr>
        <w:tabs>
          <w:tab w:val="num" w:pos="705"/>
        </w:tabs>
        <w:ind w:left="705" w:hanging="705"/>
      </w:pPr>
      <w:rPr>
        <w:rFonts w:hint="default"/>
      </w:rPr>
    </w:lvl>
    <w:lvl w:ilvl="1" w:tplc="7818BEF4">
      <w:numFmt w:val="bullet"/>
      <w:lvlText w:val="•"/>
      <w:lvlJc w:val="left"/>
      <w:pPr>
        <w:ind w:left="1545" w:hanging="825"/>
      </w:pPr>
      <w:rPr>
        <w:rFonts w:ascii="Arial" w:eastAsia="Calibri" w:hAnsi="Arial" w:cs="Arial" w:hint="default"/>
      </w:rPr>
    </w:lvl>
    <w:lvl w:ilvl="2" w:tplc="2EB2C9F2">
      <w:start w:val="1"/>
      <w:numFmt w:val="decimal"/>
      <w:lvlText w:val="%3."/>
      <w:lvlJc w:val="left"/>
      <w:pPr>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15:restartNumberingAfterBreak="0">
    <w:nsid w:val="32E36CAC"/>
    <w:multiLevelType w:val="hybridMultilevel"/>
    <w:tmpl w:val="449A3126"/>
    <w:lvl w:ilvl="0" w:tplc="58A65C3C">
      <w:start w:val="1"/>
      <w:numFmt w:val="lowerLetter"/>
      <w:pStyle w:val="DefinitionList"/>
      <w:lvlText w:val="(%1)"/>
      <w:lvlJc w:val="left"/>
      <w:pPr>
        <w:ind w:left="1287"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0503A1"/>
    <w:multiLevelType w:val="multilevel"/>
    <w:tmpl w:val="156A0748"/>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C05E07"/>
    <w:multiLevelType w:val="multilevel"/>
    <w:tmpl w:val="0694A7D6"/>
    <w:lvl w:ilvl="0">
      <w:start w:val="5"/>
      <w:numFmt w:val="decimal"/>
      <w:lvlText w:val="%1"/>
      <w:lvlJc w:val="left"/>
      <w:pPr>
        <w:ind w:left="450" w:hanging="450"/>
      </w:pPr>
      <w:rPr>
        <w:rFonts w:hint="default"/>
      </w:rPr>
    </w:lvl>
    <w:lvl w:ilvl="1">
      <w:start w:val="1"/>
      <w:numFmt w:val="decimal"/>
      <w:lvlText w:val="%1.%2"/>
      <w:lvlJc w:val="left"/>
      <w:pPr>
        <w:ind w:left="1088" w:hanging="450"/>
      </w:pPr>
      <w:rPr>
        <w:rFonts w:hint="default"/>
      </w:rPr>
    </w:lvl>
    <w:lvl w:ilvl="2">
      <w:start w:val="1"/>
      <w:numFmt w:val="decimal"/>
      <w:lvlText w:val="%1.%2.%3"/>
      <w:lvlJc w:val="left"/>
      <w:pPr>
        <w:ind w:left="1996" w:hanging="720"/>
      </w:pPr>
      <w:rPr>
        <w:rFonts w:hint="default"/>
      </w:rPr>
    </w:lvl>
    <w:lvl w:ilvl="3">
      <w:start w:val="1"/>
      <w:numFmt w:val="lowerLetter"/>
      <w:lvlText w:val="%4)"/>
      <w:lvlJc w:val="left"/>
      <w:pPr>
        <w:ind w:left="2634" w:hanging="720"/>
      </w:pPr>
      <w:rPr>
        <w:rFonts w:ascii="Public Sans" w:eastAsiaTheme="minorHAnsi" w:hAnsi="Public Sans" w:cs="Arial"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7" w15:restartNumberingAfterBreak="0">
    <w:nsid w:val="3E7835D5"/>
    <w:multiLevelType w:val="hybridMultilevel"/>
    <w:tmpl w:val="E946CA88"/>
    <w:lvl w:ilvl="0" w:tplc="0C090015">
      <w:start w:val="1"/>
      <w:numFmt w:val="upperLetter"/>
      <w:lvlText w:val="%1."/>
      <w:lvlJc w:val="left"/>
      <w:pPr>
        <w:ind w:left="1713" w:hanging="360"/>
      </w:pPr>
    </w:lvl>
    <w:lvl w:ilvl="1" w:tplc="0C090019" w:tentative="1">
      <w:start w:val="1"/>
      <w:numFmt w:val="lowerLetter"/>
      <w:lvlText w:val="%2."/>
      <w:lvlJc w:val="left"/>
      <w:pPr>
        <w:ind w:left="2433" w:hanging="360"/>
      </w:pPr>
    </w:lvl>
    <w:lvl w:ilvl="2" w:tplc="0C09001B" w:tentative="1">
      <w:start w:val="1"/>
      <w:numFmt w:val="lowerRoman"/>
      <w:lvlText w:val="%3."/>
      <w:lvlJc w:val="right"/>
      <w:pPr>
        <w:ind w:left="3153" w:hanging="180"/>
      </w:pPr>
    </w:lvl>
    <w:lvl w:ilvl="3" w:tplc="0C09000F" w:tentative="1">
      <w:start w:val="1"/>
      <w:numFmt w:val="decimal"/>
      <w:lvlText w:val="%4."/>
      <w:lvlJc w:val="left"/>
      <w:pPr>
        <w:ind w:left="3873" w:hanging="360"/>
      </w:pPr>
    </w:lvl>
    <w:lvl w:ilvl="4" w:tplc="0C090019" w:tentative="1">
      <w:start w:val="1"/>
      <w:numFmt w:val="lowerLetter"/>
      <w:lvlText w:val="%5."/>
      <w:lvlJc w:val="left"/>
      <w:pPr>
        <w:ind w:left="4593" w:hanging="360"/>
      </w:pPr>
    </w:lvl>
    <w:lvl w:ilvl="5" w:tplc="0C09001B" w:tentative="1">
      <w:start w:val="1"/>
      <w:numFmt w:val="lowerRoman"/>
      <w:lvlText w:val="%6."/>
      <w:lvlJc w:val="right"/>
      <w:pPr>
        <w:ind w:left="5313" w:hanging="180"/>
      </w:pPr>
    </w:lvl>
    <w:lvl w:ilvl="6" w:tplc="0C09000F" w:tentative="1">
      <w:start w:val="1"/>
      <w:numFmt w:val="decimal"/>
      <w:lvlText w:val="%7."/>
      <w:lvlJc w:val="left"/>
      <w:pPr>
        <w:ind w:left="6033" w:hanging="360"/>
      </w:pPr>
    </w:lvl>
    <w:lvl w:ilvl="7" w:tplc="0C090019" w:tentative="1">
      <w:start w:val="1"/>
      <w:numFmt w:val="lowerLetter"/>
      <w:lvlText w:val="%8."/>
      <w:lvlJc w:val="left"/>
      <w:pPr>
        <w:ind w:left="6753" w:hanging="360"/>
      </w:pPr>
    </w:lvl>
    <w:lvl w:ilvl="8" w:tplc="0C09001B" w:tentative="1">
      <w:start w:val="1"/>
      <w:numFmt w:val="lowerRoman"/>
      <w:lvlText w:val="%9."/>
      <w:lvlJc w:val="right"/>
      <w:pPr>
        <w:ind w:left="7473" w:hanging="180"/>
      </w:pPr>
    </w:lvl>
  </w:abstractNum>
  <w:abstractNum w:abstractNumId="8" w15:restartNumberingAfterBreak="0">
    <w:nsid w:val="4633643A"/>
    <w:multiLevelType w:val="multilevel"/>
    <w:tmpl w:val="EF3ECCA2"/>
    <w:lvl w:ilvl="0">
      <w:start w:val="1"/>
      <w:numFmt w:val="decimal"/>
      <w:pStyle w:val="Heading1"/>
      <w:lvlText w:val="%1"/>
      <w:lvlJc w:val="left"/>
      <w:pPr>
        <w:ind w:left="567" w:hanging="567"/>
      </w:pPr>
      <w:rPr>
        <w:rFonts w:ascii="Arial Bold" w:hAnsi="Arial Bold" w:hint="default"/>
        <w:b/>
        <w:i w:val="0"/>
        <w:caps w:val="0"/>
        <w:strike w:val="0"/>
        <w:dstrike w:val="0"/>
        <w:vanish w:val="0"/>
        <w:color w:val="000000"/>
        <w:sz w:val="20"/>
        <w:vertAlign w:val="baseline"/>
      </w:rPr>
    </w:lvl>
    <w:lvl w:ilvl="1">
      <w:start w:val="1"/>
      <w:numFmt w:val="decimal"/>
      <w:pStyle w:val="Heading2"/>
      <w:lvlText w:val="%1.%2"/>
      <w:lvlJc w:val="left"/>
      <w:pPr>
        <w:ind w:left="567" w:hanging="567"/>
      </w:pPr>
      <w:rPr>
        <w:rFonts w:ascii="Arial" w:hAnsi="Arial" w:hint="default"/>
        <w:b w:val="0"/>
        <w:i w:val="0"/>
        <w:caps w:val="0"/>
        <w:strike w:val="0"/>
        <w:dstrike w:val="0"/>
        <w:vanish w:val="0"/>
        <w:color w:val="000000"/>
        <w:sz w:val="20"/>
        <w:vertAlign w:val="baseline"/>
      </w:rPr>
    </w:lvl>
    <w:lvl w:ilvl="2">
      <w:start w:val="1"/>
      <w:numFmt w:val="decimal"/>
      <w:pStyle w:val="Heading3"/>
      <w:lvlText w:val="%1.%2.%3"/>
      <w:lvlJc w:val="left"/>
      <w:pPr>
        <w:ind w:left="1276" w:hanging="709"/>
      </w:pPr>
      <w:rPr>
        <w:rFonts w:ascii="Arial" w:hAnsi="Arial" w:hint="default"/>
        <w:b w:val="0"/>
        <w:i w:val="0"/>
        <w:caps w:val="0"/>
        <w:strike w:val="0"/>
        <w:dstrike w:val="0"/>
        <w:vanish w:val="0"/>
        <w:color w:val="000000"/>
        <w:sz w:val="20"/>
        <w:vertAlign w:val="baseline"/>
      </w:rPr>
    </w:lvl>
    <w:lvl w:ilvl="3">
      <w:start w:val="1"/>
      <w:numFmt w:val="lowerLetter"/>
      <w:pStyle w:val="Heading4"/>
      <w:lvlText w:val="(%4)"/>
      <w:lvlJc w:val="left"/>
      <w:pPr>
        <w:tabs>
          <w:tab w:val="num" w:pos="1276"/>
        </w:tabs>
        <w:ind w:left="1843" w:hanging="567"/>
      </w:pPr>
      <w:rPr>
        <w:rFonts w:ascii="Arial" w:hAnsi="Arial" w:hint="default"/>
        <w:b w:val="0"/>
        <w:i w:val="0"/>
        <w:caps w:val="0"/>
        <w:strike w:val="0"/>
        <w:dstrike w:val="0"/>
        <w:vanish w:val="0"/>
        <w:color w:val="000000"/>
        <w:sz w:val="20"/>
        <w:vertAlign w:val="baseline"/>
      </w:rPr>
    </w:lvl>
    <w:lvl w:ilvl="4">
      <w:start w:val="1"/>
      <w:numFmt w:val="lowerRoman"/>
      <w:pStyle w:val="Heading5"/>
      <w:lvlText w:val="(%5)"/>
      <w:lvlJc w:val="left"/>
      <w:pPr>
        <w:tabs>
          <w:tab w:val="num" w:pos="1843"/>
        </w:tabs>
        <w:ind w:left="2552" w:hanging="709"/>
      </w:pPr>
      <w:rPr>
        <w:rFonts w:ascii="Arial" w:hAnsi="Arial" w:hint="default"/>
        <w:b w:val="0"/>
        <w:i w:val="0"/>
        <w:caps w:val="0"/>
        <w:strike w:val="0"/>
        <w:dstrike w:val="0"/>
        <w:vanish w:val="0"/>
        <w:color w:val="000000"/>
        <w:sz w:val="20"/>
        <w:vertAlign w:val="baseline"/>
      </w:rPr>
    </w:lvl>
    <w:lvl w:ilvl="5">
      <w:start w:val="1"/>
      <w:numFmt w:val="upperLetter"/>
      <w:pStyle w:val="Heading6"/>
      <w:lvlText w:val="(%6)"/>
      <w:lvlJc w:val="left"/>
      <w:pPr>
        <w:tabs>
          <w:tab w:val="num" w:pos="2552"/>
        </w:tabs>
        <w:ind w:left="3119" w:hanging="567"/>
      </w:pPr>
      <w:rPr>
        <w:rFonts w:ascii="Arial" w:hAnsi="Arial" w:cs="Times New Roman" w:hint="default"/>
        <w:b w:val="0"/>
        <w:bCs w:val="0"/>
        <w:i w:val="0"/>
        <w:iCs w:val="0"/>
        <w:caps w:val="0"/>
        <w:smallCaps w:val="0"/>
        <w:strike w:val="0"/>
        <w:dstrike w:val="0"/>
        <w:vanish w:val="0"/>
        <w:color w:val="000000"/>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upperLetter"/>
      <w:lvlText w:val="(%7)"/>
      <w:lvlJc w:val="left"/>
      <w:pPr>
        <w:tabs>
          <w:tab w:val="num" w:pos="2835"/>
        </w:tabs>
        <w:ind w:left="2835" w:hanging="85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7">
      <w:start w:val="1"/>
      <w:numFmt w:val="upperLetter"/>
      <w:lvlRestart w:val="0"/>
      <w:pStyle w:val="Appendix"/>
      <w:lvlText w:val="Appendix %8"/>
      <w:lvlJc w:val="left"/>
      <w:pPr>
        <w:ind w:left="1418" w:hanging="1418"/>
      </w:pPr>
      <w:rPr>
        <w:rFonts w:ascii="Arial Bold" w:hAnsi="Arial Bold" w:hint="default"/>
        <w:b/>
        <w:i w:val="0"/>
        <w:caps w:val="0"/>
        <w:strike w:val="0"/>
        <w:dstrike w:val="0"/>
        <w:vanish w:val="0"/>
        <w:color w:val="000000"/>
        <w:sz w:val="28"/>
        <w:vertAlign w:val="baseline"/>
      </w:rPr>
    </w:lvl>
    <w:lvl w:ilvl="8">
      <w:start w:val="1"/>
      <w:numFmt w:val="decimal"/>
      <w:lvlRestart w:val="0"/>
      <w:pStyle w:val="Schedule"/>
      <w:lvlText w:val="Schedule %9"/>
      <w:lvlJc w:val="left"/>
      <w:pPr>
        <w:ind w:left="4394" w:hanging="1418"/>
      </w:pPr>
      <w:rPr>
        <w:rFonts w:ascii="Arial Bold" w:hAnsi="Arial Bold" w:hint="default"/>
        <w:b/>
        <w:i w:val="0"/>
        <w:caps w:val="0"/>
        <w:strike w:val="0"/>
        <w:dstrike w:val="0"/>
        <w:vanish w:val="0"/>
        <w:color w:val="000000"/>
        <w:sz w:val="36"/>
        <w:szCs w:val="36"/>
        <w:vertAlign w:val="baseline"/>
      </w:rPr>
    </w:lvl>
  </w:abstractNum>
  <w:abstractNum w:abstractNumId="9" w15:restartNumberingAfterBreak="0">
    <w:nsid w:val="46DA6EAF"/>
    <w:multiLevelType w:val="multilevel"/>
    <w:tmpl w:val="3612A300"/>
    <w:lvl w:ilvl="0">
      <w:start w:val="3"/>
      <w:numFmt w:val="decimal"/>
      <w:lvlText w:val="%1"/>
      <w:lvlJc w:val="left"/>
      <w:pPr>
        <w:ind w:left="450" w:hanging="450"/>
      </w:pPr>
      <w:rPr>
        <w:rFonts w:hint="default"/>
      </w:rPr>
    </w:lvl>
    <w:lvl w:ilvl="1">
      <w:start w:val="3"/>
      <w:numFmt w:val="decimal"/>
      <w:lvlText w:val="%1.%2"/>
      <w:lvlJc w:val="left"/>
      <w:pPr>
        <w:ind w:left="1088" w:hanging="450"/>
      </w:pPr>
      <w:rPr>
        <w:rFonts w:hint="default"/>
      </w:rPr>
    </w:lvl>
    <w:lvl w:ilvl="2">
      <w:start w:val="1"/>
      <w:numFmt w:val="decimal"/>
      <w:lvlText w:val="%1.%2.%3"/>
      <w:lvlJc w:val="left"/>
      <w:pPr>
        <w:ind w:left="1996" w:hanging="720"/>
      </w:pPr>
      <w:rPr>
        <w:rFonts w:hint="default"/>
      </w:rPr>
    </w:lvl>
    <w:lvl w:ilvl="3">
      <w:start w:val="1"/>
      <w:numFmt w:val="lowerLetter"/>
      <w:lvlText w:val="%4)"/>
      <w:lvlJc w:val="left"/>
      <w:pPr>
        <w:ind w:left="2634" w:hanging="720"/>
      </w:pPr>
      <w:rPr>
        <w:rFonts w:ascii="Public Sans" w:eastAsiaTheme="minorHAnsi" w:hAnsi="Public Sans" w:cs="Arial"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10" w15:restartNumberingAfterBreak="0">
    <w:nsid w:val="4970127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21407B"/>
    <w:multiLevelType w:val="multilevel"/>
    <w:tmpl w:val="D26AD46E"/>
    <w:lvl w:ilvl="0">
      <w:start w:val="3"/>
      <w:numFmt w:val="decimal"/>
      <w:lvlText w:val="%1"/>
      <w:lvlJc w:val="left"/>
      <w:pPr>
        <w:ind w:left="360" w:hanging="360"/>
      </w:pPr>
      <w:rPr>
        <w:rFonts w:hint="default"/>
      </w:rPr>
    </w:lvl>
    <w:lvl w:ilvl="1">
      <w:start w:val="1"/>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12" w15:restartNumberingAfterBreak="0">
    <w:nsid w:val="79DC39F0"/>
    <w:multiLevelType w:val="hybridMultilevel"/>
    <w:tmpl w:val="9E9A181E"/>
    <w:lvl w:ilvl="0" w:tplc="AD58735E">
      <w:start w:val="1"/>
      <w:numFmt w:val="upperLetter"/>
      <w:lvlText w:val="%1."/>
      <w:lvlJc w:val="left"/>
      <w:pPr>
        <w:ind w:left="1571" w:hanging="360"/>
      </w:pPr>
      <w:rPr>
        <w:rFonts w:hint="default"/>
        <w:b w:val="0"/>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3" w15:restartNumberingAfterBreak="0">
    <w:nsid w:val="7B06669E"/>
    <w:multiLevelType w:val="multilevel"/>
    <w:tmpl w:val="EDD0DA32"/>
    <w:lvl w:ilvl="0">
      <w:start w:val="3"/>
      <w:numFmt w:val="decimal"/>
      <w:lvlText w:val="%1"/>
      <w:lvlJc w:val="left"/>
      <w:pPr>
        <w:ind w:left="450" w:hanging="450"/>
      </w:pPr>
      <w:rPr>
        <w:rFonts w:hint="default"/>
      </w:rPr>
    </w:lvl>
    <w:lvl w:ilvl="1">
      <w:start w:val="1"/>
      <w:numFmt w:val="decimal"/>
      <w:lvlText w:val="%1.%2"/>
      <w:lvlJc w:val="left"/>
      <w:pPr>
        <w:ind w:left="1088" w:hanging="450"/>
      </w:pPr>
      <w:rPr>
        <w:rFonts w:hint="default"/>
      </w:rPr>
    </w:lvl>
    <w:lvl w:ilvl="2">
      <w:start w:val="2"/>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num w:numId="1" w16cid:durableId="845091855">
    <w:abstractNumId w:val="8"/>
  </w:num>
  <w:num w:numId="2" w16cid:durableId="1514681376">
    <w:abstractNumId w:val="3"/>
  </w:num>
  <w:num w:numId="3" w16cid:durableId="657656964">
    <w:abstractNumId w:val="5"/>
  </w:num>
  <w:num w:numId="4" w16cid:durableId="814756864">
    <w:abstractNumId w:val="0"/>
  </w:num>
  <w:num w:numId="5" w16cid:durableId="2091270543">
    <w:abstractNumId w:val="12"/>
  </w:num>
  <w:num w:numId="6" w16cid:durableId="1027483749">
    <w:abstractNumId w:val="7"/>
  </w:num>
  <w:num w:numId="7" w16cid:durableId="1203975382">
    <w:abstractNumId w:val="2"/>
  </w:num>
  <w:num w:numId="8" w16cid:durableId="2084403124">
    <w:abstractNumId w:val="4"/>
  </w:num>
  <w:num w:numId="9" w16cid:durableId="869680156">
    <w:abstractNumId w:val="4"/>
    <w:lvlOverride w:ilvl="0">
      <w:startOverride w:val="1"/>
    </w:lvlOverride>
  </w:num>
  <w:num w:numId="10" w16cid:durableId="668562154">
    <w:abstractNumId w:val="8"/>
  </w:num>
  <w:num w:numId="11" w16cid:durableId="933324119">
    <w:abstractNumId w:val="1"/>
  </w:num>
  <w:num w:numId="12" w16cid:durableId="428627253">
    <w:abstractNumId w:val="11"/>
  </w:num>
  <w:num w:numId="13" w16cid:durableId="561790318">
    <w:abstractNumId w:val="8"/>
  </w:num>
  <w:num w:numId="14" w16cid:durableId="1903170882">
    <w:abstractNumId w:val="8"/>
  </w:num>
  <w:num w:numId="15" w16cid:durableId="941180934">
    <w:abstractNumId w:val="8"/>
  </w:num>
  <w:num w:numId="16" w16cid:durableId="445781619">
    <w:abstractNumId w:val="10"/>
  </w:num>
  <w:num w:numId="17" w16cid:durableId="1263493493">
    <w:abstractNumId w:val="8"/>
  </w:num>
  <w:num w:numId="18" w16cid:durableId="732851811">
    <w:abstractNumId w:val="9"/>
  </w:num>
  <w:num w:numId="19" w16cid:durableId="1608734047">
    <w:abstractNumId w:val="13"/>
  </w:num>
  <w:num w:numId="20" w16cid:durableId="987787874">
    <w:abstractNumId w:val="8"/>
  </w:num>
  <w:num w:numId="21" w16cid:durableId="1725911108">
    <w:abstractNumId w:val="8"/>
  </w:num>
  <w:num w:numId="22" w16cid:durableId="1334072221">
    <w:abstractNumId w:val="8"/>
  </w:num>
  <w:num w:numId="23" w16cid:durableId="2050060530">
    <w:abstractNumId w:val="8"/>
  </w:num>
  <w:num w:numId="24" w16cid:durableId="4426558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59404176">
    <w:abstractNumId w:val="3"/>
  </w:num>
  <w:num w:numId="26" w16cid:durableId="1764305017">
    <w:abstractNumId w:val="3"/>
  </w:num>
  <w:num w:numId="27" w16cid:durableId="3148468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urtotti">
    <w15:presenceInfo w15:providerId="AD" w15:userId="S::a504621@anu.edu.au::7ede2f27-41c6-41a7-b188-cd4d2f6328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ocumentProtection w:formatting="1"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F07"/>
    <w:rsid w:val="00007F6F"/>
    <w:rsid w:val="00017B8B"/>
    <w:rsid w:val="00022CDB"/>
    <w:rsid w:val="00027A6D"/>
    <w:rsid w:val="00085ECF"/>
    <w:rsid w:val="00094C3A"/>
    <w:rsid w:val="000A2C68"/>
    <w:rsid w:val="000B207B"/>
    <w:rsid w:val="000C5D9D"/>
    <w:rsid w:val="000D3733"/>
    <w:rsid w:val="000F1AB9"/>
    <w:rsid w:val="00107343"/>
    <w:rsid w:val="00130BF6"/>
    <w:rsid w:val="00135EBE"/>
    <w:rsid w:val="001929E8"/>
    <w:rsid w:val="00196B5A"/>
    <w:rsid w:val="001A0B3C"/>
    <w:rsid w:val="001A715F"/>
    <w:rsid w:val="001A7BBA"/>
    <w:rsid w:val="001B044A"/>
    <w:rsid w:val="001D127A"/>
    <w:rsid w:val="001E5F2B"/>
    <w:rsid w:val="00231D08"/>
    <w:rsid w:val="002421F2"/>
    <w:rsid w:val="00246AAA"/>
    <w:rsid w:val="00251AD7"/>
    <w:rsid w:val="00254937"/>
    <w:rsid w:val="00255178"/>
    <w:rsid w:val="00261346"/>
    <w:rsid w:val="002767E4"/>
    <w:rsid w:val="00277A0C"/>
    <w:rsid w:val="002974F2"/>
    <w:rsid w:val="00297BAA"/>
    <w:rsid w:val="002E4EB7"/>
    <w:rsid w:val="00320DAE"/>
    <w:rsid w:val="00342296"/>
    <w:rsid w:val="00344486"/>
    <w:rsid w:val="003444D6"/>
    <w:rsid w:val="00352C03"/>
    <w:rsid w:val="00390B15"/>
    <w:rsid w:val="003E517F"/>
    <w:rsid w:val="003F7CAB"/>
    <w:rsid w:val="00402455"/>
    <w:rsid w:val="0040401D"/>
    <w:rsid w:val="0040444C"/>
    <w:rsid w:val="0041193C"/>
    <w:rsid w:val="00474AB8"/>
    <w:rsid w:val="004828A7"/>
    <w:rsid w:val="00503BF4"/>
    <w:rsid w:val="005251A6"/>
    <w:rsid w:val="00534DFE"/>
    <w:rsid w:val="00570F38"/>
    <w:rsid w:val="0057620D"/>
    <w:rsid w:val="005A2FD8"/>
    <w:rsid w:val="005A4115"/>
    <w:rsid w:val="005E023D"/>
    <w:rsid w:val="005F665D"/>
    <w:rsid w:val="005F7187"/>
    <w:rsid w:val="00600D3F"/>
    <w:rsid w:val="0060442B"/>
    <w:rsid w:val="00606E37"/>
    <w:rsid w:val="0063004E"/>
    <w:rsid w:val="00641DAF"/>
    <w:rsid w:val="00647FA5"/>
    <w:rsid w:val="00661BF5"/>
    <w:rsid w:val="00683205"/>
    <w:rsid w:val="006B3F0D"/>
    <w:rsid w:val="00700129"/>
    <w:rsid w:val="00703A29"/>
    <w:rsid w:val="00770579"/>
    <w:rsid w:val="007D0947"/>
    <w:rsid w:val="007D70B6"/>
    <w:rsid w:val="007F0DCE"/>
    <w:rsid w:val="0080121E"/>
    <w:rsid w:val="00815C72"/>
    <w:rsid w:val="00816543"/>
    <w:rsid w:val="00887624"/>
    <w:rsid w:val="008A5680"/>
    <w:rsid w:val="008E3FF4"/>
    <w:rsid w:val="008E6DDE"/>
    <w:rsid w:val="008E6FC3"/>
    <w:rsid w:val="008F79F0"/>
    <w:rsid w:val="00906E81"/>
    <w:rsid w:val="009301B7"/>
    <w:rsid w:val="00980FBE"/>
    <w:rsid w:val="009909C5"/>
    <w:rsid w:val="00A07B88"/>
    <w:rsid w:val="00A16989"/>
    <w:rsid w:val="00A71BF1"/>
    <w:rsid w:val="00A729F8"/>
    <w:rsid w:val="00A77204"/>
    <w:rsid w:val="00AA7E16"/>
    <w:rsid w:val="00AE497E"/>
    <w:rsid w:val="00AF011D"/>
    <w:rsid w:val="00B02B18"/>
    <w:rsid w:val="00B20EC5"/>
    <w:rsid w:val="00B21A63"/>
    <w:rsid w:val="00B33BA7"/>
    <w:rsid w:val="00B45AB0"/>
    <w:rsid w:val="00B64768"/>
    <w:rsid w:val="00B65719"/>
    <w:rsid w:val="00BA3015"/>
    <w:rsid w:val="00BB3700"/>
    <w:rsid w:val="00BC0EEE"/>
    <w:rsid w:val="00BC59B7"/>
    <w:rsid w:val="00BE5D74"/>
    <w:rsid w:val="00C03B78"/>
    <w:rsid w:val="00C13E6D"/>
    <w:rsid w:val="00C167E7"/>
    <w:rsid w:val="00C17B0E"/>
    <w:rsid w:val="00C31E20"/>
    <w:rsid w:val="00C55657"/>
    <w:rsid w:val="00C6227E"/>
    <w:rsid w:val="00C63BB4"/>
    <w:rsid w:val="00C645F9"/>
    <w:rsid w:val="00CB08C2"/>
    <w:rsid w:val="00CD2B5D"/>
    <w:rsid w:val="00CD62C5"/>
    <w:rsid w:val="00CE3F22"/>
    <w:rsid w:val="00D12911"/>
    <w:rsid w:val="00D14281"/>
    <w:rsid w:val="00D372F7"/>
    <w:rsid w:val="00D4006F"/>
    <w:rsid w:val="00D53CA6"/>
    <w:rsid w:val="00D72DEE"/>
    <w:rsid w:val="00D91876"/>
    <w:rsid w:val="00DA215E"/>
    <w:rsid w:val="00DD14C6"/>
    <w:rsid w:val="00DE4F07"/>
    <w:rsid w:val="00DF1EB0"/>
    <w:rsid w:val="00DF52B2"/>
    <w:rsid w:val="00E04CE3"/>
    <w:rsid w:val="00E1030C"/>
    <w:rsid w:val="00E2320A"/>
    <w:rsid w:val="00E23BCF"/>
    <w:rsid w:val="00E5065E"/>
    <w:rsid w:val="00E51DE2"/>
    <w:rsid w:val="00E67965"/>
    <w:rsid w:val="00E96F6F"/>
    <w:rsid w:val="00EA156A"/>
    <w:rsid w:val="00EF455F"/>
    <w:rsid w:val="00F0214F"/>
    <w:rsid w:val="00F071E3"/>
    <w:rsid w:val="00F34455"/>
    <w:rsid w:val="00F41061"/>
    <w:rsid w:val="00F66CBE"/>
    <w:rsid w:val="00F94F34"/>
    <w:rsid w:val="00FF38B1"/>
    <w:rsid w:val="00FF6FC2"/>
    <w:rsid w:val="00FF77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CE6F35E"/>
  <w15:docId w15:val="{F834C0CA-397A-4AF8-99A2-2BF44992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7"/>
    <w:pPr>
      <w:spacing w:before="120" w:after="0" w:line="276" w:lineRule="auto"/>
    </w:pPr>
    <w:rPr>
      <w:rFonts w:ascii="Arial" w:hAnsi="Arial" w:cs="Arial"/>
      <w:sz w:val="20"/>
    </w:rPr>
  </w:style>
  <w:style w:type="paragraph" w:styleId="Heading1">
    <w:name w:val="heading 1"/>
    <w:aliases w:val="h1,H1,No numbers,Level 1,1.0,Head1,Heading apps,Section Heading,MAIN HEADING,1. Level 1 Heading,Chapter,Heading 1 St.George,style1,Art One,69%,Attribute Heading 1,Lev 1,Main Heading,heading 1,1.,A MAJOR/BOLD,A MAJOR/BOLD1,h11DIF,h11,1,Para,H11"/>
    <w:basedOn w:val="Normal"/>
    <w:next w:val="Heading2"/>
    <w:link w:val="Heading1Char"/>
    <w:qFormat/>
    <w:rsid w:val="00DE4F07"/>
    <w:pPr>
      <w:keepNext/>
      <w:keepLines/>
      <w:numPr>
        <w:numId w:val="1"/>
      </w:numPr>
      <w:spacing w:before="240"/>
      <w:outlineLvl w:val="0"/>
    </w:pPr>
    <w:rPr>
      <w:rFonts w:eastAsiaTheme="majorEastAsia"/>
      <w:b/>
      <w:bCs/>
      <w:sz w:val="22"/>
      <w:szCs w:val="28"/>
    </w:rPr>
  </w:style>
  <w:style w:type="paragraph" w:styleId="Heading2">
    <w:name w:val="heading 2"/>
    <w:aliases w:val="Heading2_Titre2,h2,Subhead A,H2,Chapter Title,1.1 Überschrift 2,h2 main heading,S&amp;P Heading 2,B Sub/Bold,Heading Two,ASAPHeading 2,W6_Hdg2,Topic Heading,Para2,h21,h22,2m,h 2,Major,2,sub-sect,21,sub-sect1,22,sub-sect2,23,sub-sect3,24,sub-sect4"/>
    <w:basedOn w:val="Normal"/>
    <w:link w:val="Heading2Char"/>
    <w:unhideWhenUsed/>
    <w:qFormat/>
    <w:rsid w:val="00DE4F07"/>
    <w:pPr>
      <w:numPr>
        <w:ilvl w:val="1"/>
        <w:numId w:val="1"/>
      </w:numPr>
      <w:outlineLvl w:val="1"/>
    </w:pPr>
    <w:rPr>
      <w:rFonts w:eastAsiaTheme="majorEastAsia" w:cstheme="majorBidi"/>
      <w:bCs/>
      <w:szCs w:val="26"/>
    </w:rPr>
  </w:style>
  <w:style w:type="paragraph" w:styleId="Heading3">
    <w:name w:val="heading 3"/>
    <w:aliases w:val="h3,Heading3_Titre3,Heading4_Titre3,3,H3,H31,H32,H33,H311,Subhead B,Heading C,h3 sub heading,sub Italic,proj3,proj31,proj32,proj33,proj34,proj35,proj36,proj37,proj38,proj39,proj310,proj311,proj312,proj321,proj331,proj341,proj351,proj361,proj371"/>
    <w:basedOn w:val="Normal"/>
    <w:link w:val="Heading3Char"/>
    <w:unhideWhenUsed/>
    <w:qFormat/>
    <w:rsid w:val="00DE4F07"/>
    <w:pPr>
      <w:numPr>
        <w:ilvl w:val="2"/>
        <w:numId w:val="1"/>
      </w:numPr>
      <w:outlineLvl w:val="2"/>
    </w:pPr>
    <w:rPr>
      <w:rFonts w:eastAsiaTheme="majorEastAsia" w:cstheme="majorBidi"/>
      <w:bCs/>
    </w:rPr>
  </w:style>
  <w:style w:type="paragraph" w:styleId="Heading4">
    <w:name w:val="heading 4"/>
    <w:aliases w:val="Style 31,h4,4,Char,Heading4_Titre4,H4,(Alt+4),H41,(Alt+4)1,H42,(Alt+4)2,H43,(Alt+4)3,H44,(Alt+4)4,H45,(Alt+4)5,H411,(Alt+4)11,H421,(Alt+4)21,H431,(Alt+4)31,H46,(Alt+4)6,H412,(Alt+4)12,H422,(Alt+4)22,H432,(Alt+4)32,H47,(Alt+4)7,H48,(Alt+4)8,H49"/>
    <w:basedOn w:val="Normal"/>
    <w:link w:val="Heading4Char"/>
    <w:unhideWhenUsed/>
    <w:qFormat/>
    <w:rsid w:val="00DE4F07"/>
    <w:pPr>
      <w:numPr>
        <w:ilvl w:val="3"/>
        <w:numId w:val="1"/>
      </w:numPr>
      <w:outlineLvl w:val="3"/>
    </w:pPr>
    <w:rPr>
      <w:szCs w:val="20"/>
    </w:rPr>
  </w:style>
  <w:style w:type="paragraph" w:styleId="Heading5">
    <w:name w:val="heading 5"/>
    <w:aliases w:val="5,Char1,H5,Level 3 - i,Dot GS,level5,3rd sub-clause,Para5,h5,h51,h52,L5,After Paragraph,after paragraph,Heading 5 After Paragraph,Heading 5 Char1,Heading 5 StGeorge Char,Para5 Char1,h5 Char1,h51 Char1,h52 Char1,L5 Char1,H5 Char1,Dot GS Char,A"/>
    <w:basedOn w:val="Normal"/>
    <w:link w:val="Heading5Char"/>
    <w:unhideWhenUsed/>
    <w:qFormat/>
    <w:rsid w:val="00DE4F07"/>
    <w:pPr>
      <w:numPr>
        <w:ilvl w:val="4"/>
        <w:numId w:val="1"/>
      </w:numPr>
      <w:outlineLvl w:val="4"/>
    </w:pPr>
  </w:style>
  <w:style w:type="paragraph" w:styleId="Heading6">
    <w:name w:val="heading 6"/>
    <w:aliases w:val="6,H6,Legal Level 1.,dash GS,level6,a.,(I),I,Heading 6(unused),as, not Kinhill,Not Kinhill,h6,a.1,Sub5Para,Heading 6LS,not Kinhill,Body Text 5,sub-dash,sd,Level 6,(I)a,L1 PIP,Name of Org,Lev 6,Square Bullet list,Heading 6 Interstar,heading 6"/>
    <w:basedOn w:val="Normal"/>
    <w:link w:val="Heading6Char"/>
    <w:unhideWhenUsed/>
    <w:qFormat/>
    <w:rsid w:val="00DE4F07"/>
    <w:pPr>
      <w:numPr>
        <w:ilvl w:val="5"/>
        <w:numId w:val="1"/>
      </w:numPr>
      <w:outlineLvl w:val="5"/>
    </w:pPr>
    <w:rPr>
      <w:rFonts w:eastAsiaTheme="majorEastAsia" w:cstheme="majorBidi"/>
      <w:iCs/>
    </w:rPr>
  </w:style>
  <w:style w:type="paragraph" w:styleId="Heading9">
    <w:name w:val="heading 9"/>
    <w:basedOn w:val="Normal"/>
    <w:next w:val="Normal"/>
    <w:link w:val="Heading9Char"/>
    <w:uiPriority w:val="9"/>
    <w:semiHidden/>
    <w:unhideWhenUsed/>
    <w:qFormat/>
    <w:rsid w:val="00F071E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No numbers Char,Level 1 Char,1.0 Char,Head1 Char,Heading apps Char,Section Heading Char,MAIN HEADING Char,1. Level 1 Heading Char,Chapter Char,Heading 1 St.George Char,style1 Char,Art One Char,69% Char,Lev 1 Char,1. Char"/>
    <w:basedOn w:val="DefaultParagraphFont"/>
    <w:link w:val="Heading1"/>
    <w:rsid w:val="00DE4F07"/>
    <w:rPr>
      <w:rFonts w:ascii="Arial" w:eastAsiaTheme="majorEastAsia" w:hAnsi="Arial" w:cs="Arial"/>
      <w:b/>
      <w:bCs/>
      <w:szCs w:val="28"/>
    </w:rPr>
  </w:style>
  <w:style w:type="character" w:customStyle="1" w:styleId="Heading2Char">
    <w:name w:val="Heading 2 Char"/>
    <w:aliases w:val="Heading2_Titre2 Char,h2 Char,Subhead A Char,H2 Char,Chapter Title Char,1.1 Überschrift 2 Char,h2 main heading Char,S&amp;P Heading 2 Char,B Sub/Bold Char,Heading Two Char,ASAPHeading 2 Char,W6_Hdg2 Char,Topic Heading Char,Para2 Char,h21 Char"/>
    <w:basedOn w:val="DefaultParagraphFont"/>
    <w:link w:val="Heading2"/>
    <w:rsid w:val="00DE4F07"/>
    <w:rPr>
      <w:rFonts w:ascii="Arial" w:eastAsiaTheme="majorEastAsia" w:hAnsi="Arial" w:cstheme="majorBidi"/>
      <w:bCs/>
      <w:sz w:val="20"/>
      <w:szCs w:val="26"/>
    </w:rPr>
  </w:style>
  <w:style w:type="character" w:customStyle="1" w:styleId="Heading3Char">
    <w:name w:val="Heading 3 Char"/>
    <w:aliases w:val="h3 Char,Heading3_Titre3 Char,Heading4_Titre3 Char,3 Char,H3 Char,H31 Char,H32 Char,H33 Char,H311 Char,Subhead B Char,Heading C Char,h3 sub heading Char,sub Italic Char,proj3 Char,proj31 Char,proj32 Char,proj33 Char,proj34 Char,proj35 Char"/>
    <w:basedOn w:val="DefaultParagraphFont"/>
    <w:link w:val="Heading3"/>
    <w:rsid w:val="00DE4F07"/>
    <w:rPr>
      <w:rFonts w:ascii="Arial" w:eastAsiaTheme="majorEastAsia" w:hAnsi="Arial" w:cstheme="majorBidi"/>
      <w:bCs/>
      <w:sz w:val="20"/>
    </w:rPr>
  </w:style>
  <w:style w:type="character" w:customStyle="1" w:styleId="Heading4Char">
    <w:name w:val="Heading 4 Char"/>
    <w:aliases w:val="Style 31 Char,h4 Char,4 Char,Char Char,Heading4_Titre4 Char,H4 Char,(Alt+4) Char,H41 Char,(Alt+4)1 Char,H42 Char,(Alt+4)2 Char,H43 Char,(Alt+4)3 Char,H44 Char,(Alt+4)4 Char,H45 Char,(Alt+4)5 Char,H411 Char,(Alt+4)11 Char,H421 Char"/>
    <w:basedOn w:val="DefaultParagraphFont"/>
    <w:link w:val="Heading4"/>
    <w:rsid w:val="00DE4F07"/>
    <w:rPr>
      <w:rFonts w:ascii="Arial" w:hAnsi="Arial" w:cs="Arial"/>
      <w:sz w:val="20"/>
      <w:szCs w:val="20"/>
    </w:rPr>
  </w:style>
  <w:style w:type="character" w:customStyle="1" w:styleId="Heading5Char">
    <w:name w:val="Heading 5 Char"/>
    <w:aliases w:val="5 Char,Char1 Char,H5 Char,Level 3 - i Char,Dot GS Char1,level5 Char,3rd sub-clause Char,Para5 Char,h5 Char,h51 Char,h52 Char,L5 Char,After Paragraph Char,after paragraph Char,Heading 5 After Paragraph Char,Heading 5 Char1 Char,A Char"/>
    <w:basedOn w:val="DefaultParagraphFont"/>
    <w:link w:val="Heading5"/>
    <w:rsid w:val="00DE4F07"/>
    <w:rPr>
      <w:rFonts w:ascii="Arial" w:hAnsi="Arial" w:cs="Arial"/>
      <w:sz w:val="20"/>
    </w:rPr>
  </w:style>
  <w:style w:type="character" w:customStyle="1" w:styleId="Heading6Char">
    <w:name w:val="Heading 6 Char"/>
    <w:aliases w:val="6 Char,H6 Char,Legal Level 1. Char,dash GS Char,level6 Char,a. Char,(I) Char,I Char,Heading 6(unused) Char,as Char, not Kinhill Char,Not Kinhill Char,h6 Char,a.1 Char,Sub5Para Char,Heading 6LS Char,not Kinhill Char,Body Text 5 Char"/>
    <w:basedOn w:val="DefaultParagraphFont"/>
    <w:link w:val="Heading6"/>
    <w:rsid w:val="00DE4F07"/>
    <w:rPr>
      <w:rFonts w:ascii="Arial" w:eastAsiaTheme="majorEastAsia" w:hAnsi="Arial" w:cstheme="majorBidi"/>
      <w:iCs/>
      <w:sz w:val="20"/>
    </w:rPr>
  </w:style>
  <w:style w:type="paragraph" w:customStyle="1" w:styleId="Appendix">
    <w:name w:val="Appendix"/>
    <w:basedOn w:val="Normal"/>
    <w:qFormat/>
    <w:rsid w:val="00DE4F07"/>
    <w:pPr>
      <w:numPr>
        <w:ilvl w:val="7"/>
        <w:numId w:val="1"/>
      </w:numPr>
      <w:spacing w:after="240"/>
      <w:ind w:left="0" w:firstLine="0"/>
      <w:jc w:val="center"/>
    </w:pPr>
    <w:rPr>
      <w:b/>
      <w:sz w:val="28"/>
    </w:rPr>
  </w:style>
  <w:style w:type="paragraph" w:customStyle="1" w:styleId="Schedule">
    <w:name w:val="Schedule"/>
    <w:basedOn w:val="Normal"/>
    <w:qFormat/>
    <w:rsid w:val="00DE4F07"/>
    <w:pPr>
      <w:numPr>
        <w:ilvl w:val="8"/>
        <w:numId w:val="1"/>
      </w:numPr>
      <w:spacing w:after="240"/>
      <w:jc w:val="center"/>
    </w:pPr>
    <w:rPr>
      <w:b/>
      <w:sz w:val="28"/>
    </w:rPr>
  </w:style>
  <w:style w:type="paragraph" w:styleId="Footer">
    <w:name w:val="footer"/>
    <w:basedOn w:val="Normal"/>
    <w:link w:val="FooterChar"/>
    <w:uiPriority w:val="99"/>
    <w:unhideWhenUsed/>
    <w:rsid w:val="00DE4F07"/>
    <w:pPr>
      <w:tabs>
        <w:tab w:val="center" w:pos="4513"/>
        <w:tab w:val="right" w:pos="9026"/>
      </w:tabs>
      <w:spacing w:line="240" w:lineRule="auto"/>
    </w:pPr>
  </w:style>
  <w:style w:type="character" w:customStyle="1" w:styleId="FooterChar">
    <w:name w:val="Footer Char"/>
    <w:basedOn w:val="DefaultParagraphFont"/>
    <w:link w:val="Footer"/>
    <w:uiPriority w:val="99"/>
    <w:rsid w:val="00DE4F07"/>
    <w:rPr>
      <w:rFonts w:ascii="Arial" w:hAnsi="Arial" w:cs="Arial"/>
      <w:sz w:val="20"/>
    </w:rPr>
  </w:style>
  <w:style w:type="paragraph" w:styleId="ListParagraph">
    <w:name w:val="List Paragraph"/>
    <w:basedOn w:val="Normal"/>
    <w:uiPriority w:val="34"/>
    <w:qFormat/>
    <w:rsid w:val="00DE4F07"/>
    <w:pPr>
      <w:numPr>
        <w:numId w:val="2"/>
      </w:numPr>
      <w:spacing w:before="240"/>
    </w:pPr>
  </w:style>
  <w:style w:type="paragraph" w:customStyle="1" w:styleId="Amain">
    <w:name w:val="A main"/>
    <w:basedOn w:val="Normal"/>
    <w:uiPriority w:val="99"/>
    <w:rsid w:val="00DE4F07"/>
    <w:pPr>
      <w:tabs>
        <w:tab w:val="left" w:pos="700"/>
      </w:tabs>
      <w:overflowPunct w:val="0"/>
      <w:autoSpaceDE w:val="0"/>
      <w:autoSpaceDN w:val="0"/>
      <w:adjustRightInd w:val="0"/>
      <w:spacing w:before="80" w:after="60" w:line="240" w:lineRule="auto"/>
      <w:jc w:val="both"/>
      <w:textAlignment w:val="baseline"/>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F071E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1E3"/>
    <w:rPr>
      <w:rFonts w:ascii="Segoe UI" w:hAnsi="Segoe UI" w:cs="Segoe UI"/>
      <w:sz w:val="18"/>
      <w:szCs w:val="18"/>
    </w:rPr>
  </w:style>
  <w:style w:type="character" w:customStyle="1" w:styleId="Heading9Char">
    <w:name w:val="Heading 9 Char"/>
    <w:basedOn w:val="DefaultParagraphFont"/>
    <w:link w:val="Heading9"/>
    <w:uiPriority w:val="9"/>
    <w:rsid w:val="00F071E3"/>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07F6F"/>
    <w:rPr>
      <w:sz w:val="16"/>
      <w:szCs w:val="16"/>
    </w:rPr>
  </w:style>
  <w:style w:type="paragraph" w:styleId="CommentText">
    <w:name w:val="annotation text"/>
    <w:basedOn w:val="Normal"/>
    <w:link w:val="CommentTextChar"/>
    <w:uiPriority w:val="99"/>
    <w:semiHidden/>
    <w:unhideWhenUsed/>
    <w:rsid w:val="00007F6F"/>
    <w:pPr>
      <w:spacing w:line="240" w:lineRule="auto"/>
    </w:pPr>
    <w:rPr>
      <w:szCs w:val="20"/>
    </w:rPr>
  </w:style>
  <w:style w:type="character" w:customStyle="1" w:styleId="CommentTextChar">
    <w:name w:val="Comment Text Char"/>
    <w:basedOn w:val="DefaultParagraphFont"/>
    <w:link w:val="CommentText"/>
    <w:uiPriority w:val="99"/>
    <w:semiHidden/>
    <w:rsid w:val="00007F6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07F6F"/>
    <w:rPr>
      <w:b/>
      <w:bCs/>
    </w:rPr>
  </w:style>
  <w:style w:type="character" w:customStyle="1" w:styleId="CommentSubjectChar">
    <w:name w:val="Comment Subject Char"/>
    <w:basedOn w:val="CommentTextChar"/>
    <w:link w:val="CommentSubject"/>
    <w:uiPriority w:val="99"/>
    <w:semiHidden/>
    <w:rsid w:val="00007F6F"/>
    <w:rPr>
      <w:rFonts w:ascii="Arial" w:hAnsi="Arial" w:cs="Arial"/>
      <w:b/>
      <w:bCs/>
      <w:sz w:val="20"/>
      <w:szCs w:val="20"/>
    </w:rPr>
  </w:style>
  <w:style w:type="paragraph" w:styleId="Header">
    <w:name w:val="header"/>
    <w:basedOn w:val="Normal"/>
    <w:link w:val="HeaderChar"/>
    <w:uiPriority w:val="99"/>
    <w:unhideWhenUsed/>
    <w:rsid w:val="003444D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444D6"/>
    <w:rPr>
      <w:rFonts w:ascii="Arial" w:hAnsi="Arial" w:cs="Arial"/>
      <w:sz w:val="20"/>
    </w:rPr>
  </w:style>
  <w:style w:type="paragraph" w:customStyle="1" w:styleId="Definition">
    <w:name w:val="Definition"/>
    <w:basedOn w:val="Normal"/>
    <w:link w:val="DefinitionChar"/>
    <w:qFormat/>
    <w:rsid w:val="0080121E"/>
    <w:pPr>
      <w:ind w:left="567"/>
    </w:pPr>
    <w:rPr>
      <w:rFonts w:ascii="Public Sans" w:hAnsi="Public Sans"/>
    </w:rPr>
  </w:style>
  <w:style w:type="character" w:customStyle="1" w:styleId="DefinitionChar">
    <w:name w:val="Definition Char"/>
    <w:basedOn w:val="DefaultParagraphFont"/>
    <w:link w:val="Definition"/>
    <w:rsid w:val="0080121E"/>
    <w:rPr>
      <w:rFonts w:ascii="Public Sans" w:hAnsi="Public Sans" w:cs="Arial"/>
      <w:sz w:val="20"/>
    </w:rPr>
  </w:style>
  <w:style w:type="paragraph" w:customStyle="1" w:styleId="DefinitionList">
    <w:name w:val="Definition List"/>
    <w:basedOn w:val="Definition"/>
    <w:link w:val="DefinitionListChar"/>
    <w:qFormat/>
    <w:rsid w:val="00E23BCF"/>
    <w:pPr>
      <w:numPr>
        <w:numId w:val="8"/>
      </w:numPr>
      <w:spacing w:before="60"/>
    </w:pPr>
    <w:rPr>
      <w:rFonts w:ascii="Arial" w:eastAsia="SimSun" w:hAnsi="Arial"/>
    </w:rPr>
  </w:style>
  <w:style w:type="character" w:customStyle="1" w:styleId="DefinitionListChar">
    <w:name w:val="Definition List Char"/>
    <w:basedOn w:val="DefinitionChar"/>
    <w:link w:val="DefinitionList"/>
    <w:rsid w:val="00E23BCF"/>
    <w:rPr>
      <w:rFonts w:ascii="Arial" w:eastAsia="SimSun" w:hAnsi="Arial" w:cs="Arial"/>
      <w:sz w:val="20"/>
    </w:rPr>
  </w:style>
  <w:style w:type="paragraph" w:styleId="Title">
    <w:name w:val="Title"/>
    <w:basedOn w:val="Normal"/>
    <w:next w:val="Normal"/>
    <w:link w:val="TitleChar"/>
    <w:uiPriority w:val="10"/>
    <w:qFormat/>
    <w:rsid w:val="00B64768"/>
    <w:pPr>
      <w:spacing w:after="300" w:line="240" w:lineRule="auto"/>
      <w:contextualSpacing/>
      <w:jc w:val="center"/>
    </w:pPr>
    <w:rPr>
      <w:rFonts w:ascii="Arial Bold" w:eastAsiaTheme="majorEastAsia" w:hAnsi="Arial Bold"/>
      <w:b/>
      <w:spacing w:val="5"/>
      <w:kern w:val="28"/>
      <w:sz w:val="44"/>
      <w:szCs w:val="52"/>
    </w:rPr>
  </w:style>
  <w:style w:type="character" w:customStyle="1" w:styleId="TitleChar">
    <w:name w:val="Title Char"/>
    <w:basedOn w:val="DefaultParagraphFont"/>
    <w:link w:val="Title"/>
    <w:uiPriority w:val="10"/>
    <w:rsid w:val="00B64768"/>
    <w:rPr>
      <w:rFonts w:ascii="Arial Bold" w:eastAsiaTheme="majorEastAsia" w:hAnsi="Arial Bold" w:cs="Arial"/>
      <w:b/>
      <w:spacing w:val="5"/>
      <w:kern w:val="28"/>
      <w:sz w:val="44"/>
      <w:szCs w:val="52"/>
    </w:rPr>
  </w:style>
  <w:style w:type="paragraph" w:styleId="Subtitle">
    <w:name w:val="Subtitle"/>
    <w:basedOn w:val="Normal"/>
    <w:next w:val="Normal"/>
    <w:link w:val="SubtitleChar"/>
    <w:uiPriority w:val="11"/>
    <w:qFormat/>
    <w:rsid w:val="00B64768"/>
    <w:pPr>
      <w:numPr>
        <w:ilvl w:val="1"/>
      </w:numPr>
      <w:contextualSpacing/>
      <w:jc w:val="center"/>
    </w:pPr>
    <w:rPr>
      <w:rFonts w:ascii="Public Sans" w:eastAsiaTheme="majorEastAsia" w:hAnsi="Public Sans"/>
      <w:b/>
      <w:iCs/>
      <w:spacing w:val="15"/>
      <w:sz w:val="32"/>
      <w:szCs w:val="24"/>
      <w:lang w:bidi="en-US"/>
    </w:rPr>
  </w:style>
  <w:style w:type="character" w:customStyle="1" w:styleId="SubtitleChar">
    <w:name w:val="Subtitle Char"/>
    <w:basedOn w:val="DefaultParagraphFont"/>
    <w:link w:val="Subtitle"/>
    <w:uiPriority w:val="11"/>
    <w:rsid w:val="00B64768"/>
    <w:rPr>
      <w:rFonts w:ascii="Public Sans" w:eastAsiaTheme="majorEastAsia" w:hAnsi="Public Sans" w:cs="Arial"/>
      <w:b/>
      <w:iCs/>
      <w:spacing w:val="15"/>
      <w:sz w:val="32"/>
      <w:szCs w:val="24"/>
      <w:lang w:bidi="en-US"/>
    </w:rPr>
  </w:style>
  <w:style w:type="character" w:styleId="Strong">
    <w:name w:val="Strong"/>
    <w:basedOn w:val="DefaultParagraphFont"/>
    <w:uiPriority w:val="22"/>
    <w:qFormat/>
    <w:rsid w:val="00352C03"/>
    <w:rPr>
      <w:rFonts w:ascii="Arial Bold" w:hAnsi="Arial Bold"/>
      <w:b/>
      <w:bCs/>
      <w:caps/>
    </w:rPr>
  </w:style>
  <w:style w:type="paragraph" w:styleId="FootnoteText">
    <w:name w:val="footnote text"/>
    <w:basedOn w:val="Normal"/>
    <w:link w:val="FootnoteTextChar"/>
    <w:uiPriority w:val="99"/>
    <w:semiHidden/>
    <w:unhideWhenUsed/>
    <w:rsid w:val="00647FA5"/>
    <w:pPr>
      <w:spacing w:before="0" w:line="240" w:lineRule="auto"/>
    </w:pPr>
    <w:rPr>
      <w:rFonts w:ascii="Public Sans" w:hAnsi="Public Sans"/>
      <w:szCs w:val="20"/>
    </w:rPr>
  </w:style>
  <w:style w:type="character" w:customStyle="1" w:styleId="FootnoteTextChar">
    <w:name w:val="Footnote Text Char"/>
    <w:basedOn w:val="DefaultParagraphFont"/>
    <w:link w:val="FootnoteText"/>
    <w:uiPriority w:val="99"/>
    <w:semiHidden/>
    <w:rsid w:val="00647FA5"/>
    <w:rPr>
      <w:rFonts w:ascii="Public Sans" w:hAnsi="Public Sans" w:cs="Arial"/>
      <w:sz w:val="20"/>
      <w:szCs w:val="20"/>
    </w:rPr>
  </w:style>
  <w:style w:type="character" w:styleId="FootnoteReference">
    <w:name w:val="footnote reference"/>
    <w:basedOn w:val="DefaultParagraphFont"/>
    <w:uiPriority w:val="99"/>
    <w:semiHidden/>
    <w:unhideWhenUsed/>
    <w:rsid w:val="00647FA5"/>
    <w:rPr>
      <w:vertAlign w:val="superscript"/>
    </w:rPr>
  </w:style>
  <w:style w:type="paragraph" w:styleId="Revision">
    <w:name w:val="Revision"/>
    <w:hidden/>
    <w:uiPriority w:val="99"/>
    <w:semiHidden/>
    <w:rsid w:val="001929E8"/>
    <w:pPr>
      <w:spacing w:after="0" w:line="240" w:lineRule="auto"/>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7276">
      <w:bodyDiv w:val="1"/>
      <w:marLeft w:val="0"/>
      <w:marRight w:val="0"/>
      <w:marTop w:val="0"/>
      <w:marBottom w:val="0"/>
      <w:divBdr>
        <w:top w:val="none" w:sz="0" w:space="0" w:color="auto"/>
        <w:left w:val="none" w:sz="0" w:space="0" w:color="auto"/>
        <w:bottom w:val="none" w:sz="0" w:space="0" w:color="auto"/>
        <w:right w:val="none" w:sz="0" w:space="0" w:color="auto"/>
      </w:divBdr>
    </w:div>
    <w:div w:id="299499658">
      <w:bodyDiv w:val="1"/>
      <w:marLeft w:val="0"/>
      <w:marRight w:val="0"/>
      <w:marTop w:val="0"/>
      <w:marBottom w:val="0"/>
      <w:divBdr>
        <w:top w:val="none" w:sz="0" w:space="0" w:color="auto"/>
        <w:left w:val="none" w:sz="0" w:space="0" w:color="auto"/>
        <w:bottom w:val="none" w:sz="0" w:space="0" w:color="auto"/>
        <w:right w:val="none" w:sz="0" w:space="0" w:color="auto"/>
      </w:divBdr>
    </w:div>
    <w:div w:id="4183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C083C238-8E69-4FA5-8A9D-E0309A680CBF}"/>
</file>

<file path=customXml/itemProps2.xml><?xml version="1.0" encoding="utf-8"?>
<ds:datastoreItem xmlns:ds="http://schemas.openxmlformats.org/officeDocument/2006/customXml" ds:itemID="{2C6ACD8D-6D4A-4D90-962B-18FD4192F70E}"/>
</file>

<file path=customXml/itemProps3.xml><?xml version="1.0" encoding="utf-8"?>
<ds:datastoreItem xmlns:ds="http://schemas.openxmlformats.org/officeDocument/2006/customXml" ds:itemID="{E8D27FB7-6140-4571-AFDF-0DE01759036E}"/>
</file>

<file path=docProps/app.xml><?xml version="1.0" encoding="utf-8"?>
<Properties xmlns="http://schemas.openxmlformats.org/officeDocument/2006/extended-properties" xmlns:vt="http://schemas.openxmlformats.org/officeDocument/2006/docPropsVTypes">
  <Template>Normal</Template>
  <TotalTime>0</TotalTime>
  <Pages>2</Pages>
  <Words>1518</Words>
  <Characters>8307</Characters>
  <Application>Microsoft Office Word</Application>
  <DocSecurity>0</DocSecurity>
  <Lines>307</Lines>
  <Paragraphs>188</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Luckie</dc:creator>
  <cp:keywords/>
  <dc:description/>
  <cp:lastModifiedBy>Michael Curtotti</cp:lastModifiedBy>
  <cp:revision>2</cp:revision>
  <cp:lastPrinted>2022-06-08T03:45:00Z</cp:lastPrinted>
  <dcterms:created xsi:type="dcterms:W3CDTF">2023-04-18T02:14:00Z</dcterms:created>
  <dcterms:modified xsi:type="dcterms:W3CDTF">2023-04-18T02:14:00Z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ies>
</file>